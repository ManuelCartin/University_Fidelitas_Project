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44347C" w14:textId="77777777" w:rsidR="002D4F14" w:rsidRDefault="002D4F14" w:rsidP="00C9185A">
      <w:pPr>
        <w:spacing w:after="0"/>
        <w:jc w:val="center"/>
        <w:rPr>
          <w:rFonts w:eastAsia="Times New Roman" w:cs="Arial"/>
          <w:b/>
          <w:color w:val="000000"/>
          <w:sz w:val="36"/>
          <w:szCs w:val="36"/>
          <w:lang w:eastAsia="es-VE"/>
        </w:rPr>
      </w:pPr>
    </w:p>
    <w:p w14:paraId="079E4CE5" w14:textId="77777777" w:rsidR="002D4F14" w:rsidRDefault="002D4F14" w:rsidP="00C9185A">
      <w:pPr>
        <w:spacing w:after="0"/>
        <w:jc w:val="center"/>
        <w:rPr>
          <w:rFonts w:eastAsia="Times New Roman" w:cs="Arial"/>
          <w:b/>
          <w:color w:val="000000"/>
          <w:sz w:val="36"/>
          <w:szCs w:val="36"/>
          <w:lang w:eastAsia="es-VE"/>
        </w:rPr>
      </w:pPr>
    </w:p>
    <w:p w14:paraId="5EF8AA7B" w14:textId="77777777" w:rsidR="002D4F14" w:rsidRDefault="002D4F14" w:rsidP="00C9185A">
      <w:pPr>
        <w:spacing w:after="0"/>
        <w:jc w:val="center"/>
        <w:rPr>
          <w:rFonts w:eastAsia="Times New Roman" w:cs="Arial"/>
          <w:b/>
          <w:color w:val="000000"/>
          <w:sz w:val="36"/>
          <w:szCs w:val="36"/>
          <w:lang w:eastAsia="es-VE"/>
        </w:rPr>
      </w:pPr>
    </w:p>
    <w:p w14:paraId="04B120DB" w14:textId="77777777" w:rsidR="002D4F14" w:rsidRDefault="002D4F14" w:rsidP="00C9185A">
      <w:pPr>
        <w:spacing w:after="0"/>
        <w:jc w:val="center"/>
        <w:rPr>
          <w:rFonts w:eastAsia="Times New Roman" w:cs="Arial"/>
          <w:b/>
          <w:color w:val="000000"/>
          <w:sz w:val="36"/>
          <w:szCs w:val="36"/>
          <w:lang w:eastAsia="es-VE"/>
        </w:rPr>
      </w:pPr>
    </w:p>
    <w:p w14:paraId="1A4621D1" w14:textId="77777777" w:rsidR="002D4F14" w:rsidRDefault="002D4F14" w:rsidP="00C9185A">
      <w:pPr>
        <w:spacing w:after="0"/>
        <w:jc w:val="center"/>
        <w:rPr>
          <w:rFonts w:eastAsia="Times New Roman" w:cs="Arial"/>
          <w:b/>
          <w:color w:val="000000"/>
          <w:sz w:val="36"/>
          <w:szCs w:val="36"/>
          <w:lang w:eastAsia="es-VE"/>
        </w:rPr>
      </w:pPr>
    </w:p>
    <w:p w14:paraId="0F8C0181" w14:textId="77777777" w:rsidR="002D4F14" w:rsidRDefault="002D4F14" w:rsidP="00C9185A">
      <w:pPr>
        <w:spacing w:after="0"/>
        <w:jc w:val="center"/>
        <w:rPr>
          <w:rFonts w:eastAsia="Times New Roman" w:cs="Arial"/>
          <w:b/>
          <w:color w:val="000000"/>
          <w:sz w:val="36"/>
          <w:szCs w:val="36"/>
          <w:lang w:eastAsia="es-VE"/>
        </w:rPr>
      </w:pPr>
    </w:p>
    <w:p w14:paraId="09227CA5" w14:textId="77777777" w:rsidR="00992E52" w:rsidRDefault="00992E52" w:rsidP="00C9185A">
      <w:pPr>
        <w:spacing w:after="0"/>
        <w:jc w:val="center"/>
        <w:rPr>
          <w:rFonts w:eastAsia="Times New Roman" w:cs="Arial"/>
          <w:b/>
          <w:color w:val="000000"/>
          <w:sz w:val="36"/>
          <w:szCs w:val="36"/>
          <w:lang w:eastAsia="es-VE"/>
        </w:rPr>
      </w:pPr>
    </w:p>
    <w:p w14:paraId="0B14840F" w14:textId="77777777" w:rsidR="002D4F14" w:rsidRDefault="002D4F14" w:rsidP="00C9185A">
      <w:pPr>
        <w:spacing w:after="0"/>
        <w:jc w:val="center"/>
        <w:rPr>
          <w:rFonts w:eastAsia="Times New Roman" w:cs="Arial"/>
          <w:b/>
          <w:color w:val="000000"/>
          <w:sz w:val="36"/>
          <w:szCs w:val="36"/>
          <w:lang w:eastAsia="es-VE"/>
        </w:rPr>
      </w:pPr>
    </w:p>
    <w:p w14:paraId="2D1AFD2E" w14:textId="77777777" w:rsidR="002D4F14" w:rsidRDefault="002D4F14" w:rsidP="00C9185A">
      <w:pPr>
        <w:spacing w:after="0"/>
        <w:jc w:val="center"/>
        <w:rPr>
          <w:rFonts w:eastAsia="Times New Roman" w:cs="Arial"/>
          <w:b/>
          <w:color w:val="000000"/>
          <w:sz w:val="36"/>
          <w:szCs w:val="36"/>
          <w:lang w:eastAsia="es-VE"/>
        </w:rPr>
      </w:pPr>
    </w:p>
    <w:p w14:paraId="7F6F9D5B" w14:textId="77777777" w:rsidR="002D4F14" w:rsidRDefault="002D4F14" w:rsidP="00C9185A">
      <w:pPr>
        <w:spacing w:after="0"/>
        <w:jc w:val="center"/>
        <w:rPr>
          <w:rFonts w:eastAsia="Times New Roman" w:cs="Arial"/>
          <w:b/>
          <w:color w:val="000000"/>
          <w:sz w:val="36"/>
          <w:szCs w:val="36"/>
          <w:lang w:eastAsia="es-VE"/>
        </w:rPr>
      </w:pPr>
    </w:p>
    <w:p w14:paraId="77F4AF7B" w14:textId="77777777" w:rsidR="00AE40D6" w:rsidRDefault="002E157C" w:rsidP="00C9185A">
      <w:pPr>
        <w:spacing w:after="0"/>
        <w:jc w:val="right"/>
        <w:rPr>
          <w:rFonts w:eastAsia="Times New Roman" w:cs="Arial"/>
          <w:b/>
          <w:color w:val="000000"/>
          <w:sz w:val="48"/>
          <w:szCs w:val="48"/>
          <w:lang w:eastAsia="es-VE"/>
        </w:rPr>
      </w:pPr>
      <w:r>
        <w:rPr>
          <w:rFonts w:eastAsia="Times New Roman" w:cs="Arial"/>
          <w:b/>
          <w:color w:val="000000"/>
          <w:sz w:val="48"/>
          <w:szCs w:val="48"/>
          <w:lang w:eastAsia="es-VE"/>
        </w:rPr>
        <w:t xml:space="preserve">Estudio de </w:t>
      </w:r>
      <w:r w:rsidR="00426140">
        <w:rPr>
          <w:rFonts w:eastAsia="Times New Roman" w:cs="Arial"/>
          <w:b/>
          <w:color w:val="000000"/>
          <w:sz w:val="48"/>
          <w:szCs w:val="48"/>
          <w:lang w:eastAsia="es-VE"/>
        </w:rPr>
        <w:t>factibilidad</w:t>
      </w:r>
    </w:p>
    <w:p w14:paraId="00FCF29B" w14:textId="77777777" w:rsidR="00992E52" w:rsidRDefault="00992E52" w:rsidP="00C9185A">
      <w:pPr>
        <w:spacing w:after="0"/>
        <w:jc w:val="right"/>
        <w:rPr>
          <w:rFonts w:ascii="Calibri" w:hAnsi="Calibri"/>
          <w:b/>
          <w:i/>
          <w:color w:val="00B050"/>
          <w:sz w:val="36"/>
          <w:szCs w:val="36"/>
        </w:rPr>
      </w:pPr>
    </w:p>
    <w:p w14:paraId="02F3CD99" w14:textId="125FDDD8" w:rsidR="002D4F14" w:rsidRPr="00E10CBF" w:rsidRDefault="00992E52" w:rsidP="00C9185A">
      <w:pPr>
        <w:spacing w:after="0"/>
        <w:jc w:val="right"/>
        <w:rPr>
          <w:rFonts w:cs="Arial"/>
          <w:b/>
          <w:i/>
          <w:color w:val="00B050"/>
          <w:sz w:val="36"/>
          <w:szCs w:val="36"/>
        </w:rPr>
      </w:pPr>
      <w:r w:rsidRPr="00E10CBF">
        <w:rPr>
          <w:rFonts w:cs="Arial"/>
          <w:b/>
          <w:i/>
          <w:color w:val="00B050"/>
          <w:sz w:val="36"/>
          <w:szCs w:val="36"/>
        </w:rPr>
        <w:t xml:space="preserve"> </w:t>
      </w:r>
      <w:r w:rsidR="00BA5592">
        <w:rPr>
          <w:rFonts w:cs="Arial"/>
          <w:b/>
          <w:i/>
          <w:color w:val="00B050"/>
          <w:sz w:val="36"/>
          <w:szCs w:val="36"/>
        </w:rPr>
        <w:t xml:space="preserve">Sistema de </w:t>
      </w:r>
      <w:r w:rsidR="009A74CC">
        <w:rPr>
          <w:rFonts w:cs="Arial"/>
          <w:b/>
          <w:i/>
          <w:color w:val="00B050"/>
          <w:sz w:val="36"/>
          <w:szCs w:val="36"/>
        </w:rPr>
        <w:t>Gestión</w:t>
      </w:r>
      <w:r w:rsidR="00BA5592">
        <w:rPr>
          <w:rFonts w:cs="Arial"/>
          <w:b/>
          <w:i/>
          <w:color w:val="00B050"/>
          <w:sz w:val="36"/>
          <w:szCs w:val="36"/>
        </w:rPr>
        <w:t xml:space="preserve"> de Inventario</w:t>
      </w:r>
    </w:p>
    <w:p w14:paraId="5E231D48" w14:textId="672C52CE" w:rsidR="002D4F14" w:rsidRPr="00E10CBF" w:rsidRDefault="002D4F14" w:rsidP="00C9185A">
      <w:pPr>
        <w:spacing w:after="0"/>
        <w:jc w:val="right"/>
        <w:rPr>
          <w:rFonts w:cs="Arial"/>
          <w:b/>
          <w:i/>
          <w:color w:val="365F91"/>
          <w:sz w:val="36"/>
          <w:szCs w:val="36"/>
        </w:rPr>
      </w:pPr>
      <w:r w:rsidRPr="00E10CBF">
        <w:rPr>
          <w:rFonts w:cs="Arial"/>
          <w:b/>
          <w:i/>
          <w:sz w:val="36"/>
          <w:szCs w:val="36"/>
        </w:rPr>
        <w:t>Fecha:</w:t>
      </w:r>
      <w:r w:rsidRPr="00E10CBF">
        <w:rPr>
          <w:rFonts w:cs="Arial"/>
          <w:b/>
          <w:i/>
          <w:color w:val="365F91"/>
          <w:sz w:val="36"/>
          <w:szCs w:val="36"/>
        </w:rPr>
        <w:t xml:space="preserve"> </w:t>
      </w:r>
      <w:r w:rsidR="00FE76B5" w:rsidRPr="00E10CBF">
        <w:rPr>
          <w:rFonts w:cs="Arial"/>
          <w:b/>
          <w:i/>
          <w:color w:val="00B050"/>
          <w:sz w:val="36"/>
          <w:szCs w:val="36"/>
        </w:rPr>
        <w:t>[</w:t>
      </w:r>
      <w:r w:rsidR="002D7D67">
        <w:rPr>
          <w:rFonts w:cs="Arial"/>
          <w:b/>
          <w:i/>
          <w:color w:val="00B050"/>
          <w:sz w:val="36"/>
          <w:szCs w:val="36"/>
        </w:rPr>
        <w:t>0</w:t>
      </w:r>
      <w:r w:rsidR="749886EB" w:rsidRPr="63B7E3B2">
        <w:rPr>
          <w:rFonts w:cs="Arial"/>
          <w:b/>
          <w:bCs/>
          <w:i/>
          <w:iCs/>
          <w:color w:val="00B050"/>
          <w:sz w:val="36"/>
          <w:szCs w:val="36"/>
        </w:rPr>
        <w:t>5</w:t>
      </w:r>
      <w:r w:rsidR="00AE3682">
        <w:rPr>
          <w:rFonts w:cs="Arial"/>
          <w:b/>
          <w:i/>
          <w:color w:val="00B050"/>
          <w:sz w:val="36"/>
          <w:szCs w:val="36"/>
        </w:rPr>
        <w:t>/06/2025</w:t>
      </w:r>
      <w:r w:rsidR="00FE76B5" w:rsidRPr="00E10CBF">
        <w:rPr>
          <w:rFonts w:cs="Arial"/>
          <w:b/>
          <w:i/>
          <w:color w:val="00B050"/>
          <w:sz w:val="36"/>
          <w:szCs w:val="36"/>
        </w:rPr>
        <w:t>]</w:t>
      </w:r>
    </w:p>
    <w:p w14:paraId="04272910" w14:textId="77777777" w:rsidR="002D5AFF" w:rsidRDefault="002D5AFF" w:rsidP="00C9185A">
      <w:pPr>
        <w:spacing w:after="0"/>
        <w:rPr>
          <w:rFonts w:eastAsia="Times New Roman" w:cs="Arial"/>
          <w:b/>
          <w:color w:val="365F91"/>
          <w:szCs w:val="24"/>
          <w:lang w:eastAsia="es-VE"/>
        </w:rPr>
      </w:pPr>
    </w:p>
    <w:p w14:paraId="6D5F0421" w14:textId="77777777" w:rsidR="002D5AFF" w:rsidRDefault="002D5AFF" w:rsidP="00C9185A">
      <w:pPr>
        <w:spacing w:after="0"/>
        <w:rPr>
          <w:rFonts w:eastAsia="Times New Roman" w:cs="Arial"/>
          <w:b/>
          <w:color w:val="365F91"/>
          <w:szCs w:val="24"/>
          <w:lang w:eastAsia="es-VE"/>
        </w:rPr>
      </w:pPr>
    </w:p>
    <w:p w14:paraId="712E6477" w14:textId="77777777" w:rsidR="002D4F14" w:rsidRDefault="002D4F14" w:rsidP="00C9185A">
      <w:pPr>
        <w:spacing w:after="0"/>
        <w:rPr>
          <w:rFonts w:eastAsia="Times New Roman" w:cs="Arial"/>
          <w:b/>
          <w:color w:val="365F91"/>
          <w:szCs w:val="24"/>
          <w:lang w:eastAsia="es-VE"/>
        </w:rPr>
      </w:pPr>
    </w:p>
    <w:p w14:paraId="1BD11A73" w14:textId="77777777" w:rsidR="002D4F14" w:rsidRDefault="002D4F14" w:rsidP="00C9185A">
      <w:pPr>
        <w:spacing w:after="0"/>
        <w:rPr>
          <w:rFonts w:eastAsia="Times New Roman" w:cs="Arial"/>
          <w:b/>
          <w:color w:val="365F91"/>
          <w:szCs w:val="24"/>
          <w:lang w:eastAsia="es-VE"/>
        </w:rPr>
      </w:pPr>
    </w:p>
    <w:p w14:paraId="3FF072F0" w14:textId="77777777" w:rsidR="002D4F14" w:rsidRDefault="002D4F14" w:rsidP="00C9185A">
      <w:pPr>
        <w:spacing w:after="0"/>
        <w:rPr>
          <w:rFonts w:eastAsia="Times New Roman" w:cs="Arial"/>
          <w:b/>
          <w:color w:val="365F91"/>
          <w:szCs w:val="24"/>
          <w:lang w:eastAsia="es-VE"/>
        </w:rPr>
      </w:pPr>
    </w:p>
    <w:p w14:paraId="06762DC5" w14:textId="77777777" w:rsidR="002D4F14" w:rsidRDefault="002D4F14" w:rsidP="00C9185A">
      <w:pPr>
        <w:spacing w:after="0"/>
        <w:rPr>
          <w:rFonts w:eastAsia="Times New Roman" w:cs="Arial"/>
          <w:b/>
          <w:color w:val="365F91"/>
          <w:szCs w:val="24"/>
          <w:lang w:eastAsia="es-VE"/>
        </w:rPr>
      </w:pPr>
    </w:p>
    <w:p w14:paraId="7EC6841A" w14:textId="77777777" w:rsidR="002D4F14" w:rsidRDefault="002D4F14" w:rsidP="00C9185A">
      <w:pPr>
        <w:spacing w:after="0"/>
        <w:rPr>
          <w:rFonts w:eastAsia="Times New Roman" w:cs="Arial"/>
          <w:b/>
          <w:color w:val="365F91"/>
          <w:szCs w:val="24"/>
          <w:lang w:eastAsia="es-VE"/>
        </w:rPr>
      </w:pPr>
    </w:p>
    <w:p w14:paraId="20C6D9BA" w14:textId="77777777" w:rsidR="002D4F14" w:rsidRDefault="002D4F14" w:rsidP="00C9185A">
      <w:pPr>
        <w:spacing w:after="0"/>
        <w:rPr>
          <w:rFonts w:eastAsia="Times New Roman" w:cs="Arial"/>
          <w:b/>
          <w:color w:val="365F91"/>
          <w:szCs w:val="24"/>
          <w:lang w:eastAsia="es-VE"/>
        </w:rPr>
      </w:pPr>
    </w:p>
    <w:p w14:paraId="079B66DA" w14:textId="77777777" w:rsidR="002D4F14" w:rsidRDefault="002D4F14" w:rsidP="00C9185A">
      <w:pPr>
        <w:spacing w:after="0"/>
        <w:rPr>
          <w:rFonts w:eastAsia="Times New Roman" w:cs="Arial"/>
          <w:b/>
          <w:color w:val="365F91"/>
          <w:szCs w:val="24"/>
          <w:lang w:eastAsia="es-VE"/>
        </w:rPr>
      </w:pPr>
    </w:p>
    <w:p w14:paraId="6FC56819" w14:textId="77777777" w:rsidR="002D4F14" w:rsidRDefault="002D4F14" w:rsidP="00C9185A">
      <w:pPr>
        <w:spacing w:after="0"/>
        <w:rPr>
          <w:rFonts w:eastAsia="Times New Roman" w:cs="Arial"/>
          <w:b/>
          <w:color w:val="365F91"/>
          <w:szCs w:val="24"/>
          <w:lang w:eastAsia="es-VE"/>
        </w:rPr>
      </w:pPr>
    </w:p>
    <w:p w14:paraId="03377C0D" w14:textId="77777777" w:rsidR="002D4F14" w:rsidRDefault="002D4F14" w:rsidP="00C9185A">
      <w:pPr>
        <w:spacing w:after="0"/>
        <w:rPr>
          <w:rFonts w:eastAsia="Times New Roman" w:cs="Arial"/>
          <w:b/>
          <w:color w:val="365F91"/>
          <w:szCs w:val="24"/>
          <w:lang w:eastAsia="es-VE"/>
        </w:rPr>
      </w:pPr>
    </w:p>
    <w:p w14:paraId="029EA0AB" w14:textId="77777777" w:rsidR="002D4F14" w:rsidRDefault="002D4F14" w:rsidP="00C9185A">
      <w:pPr>
        <w:spacing w:after="0"/>
        <w:rPr>
          <w:rFonts w:eastAsia="Times New Roman" w:cs="Arial"/>
          <w:b/>
          <w:color w:val="365F91"/>
          <w:szCs w:val="24"/>
          <w:lang w:eastAsia="es-VE"/>
        </w:rPr>
      </w:pPr>
    </w:p>
    <w:p w14:paraId="1A867E77" w14:textId="77777777" w:rsidR="002D4F14" w:rsidRDefault="002D4F14" w:rsidP="00C9185A">
      <w:pPr>
        <w:spacing w:after="0"/>
        <w:rPr>
          <w:rFonts w:eastAsia="Times New Roman" w:cs="Arial"/>
          <w:b/>
          <w:color w:val="365F91"/>
          <w:szCs w:val="24"/>
          <w:lang w:eastAsia="es-VE"/>
        </w:rPr>
      </w:pPr>
    </w:p>
    <w:p w14:paraId="34AE6A80" w14:textId="77777777" w:rsidR="002D4F14" w:rsidRDefault="002D4F14" w:rsidP="00C9185A">
      <w:pPr>
        <w:spacing w:after="0"/>
        <w:rPr>
          <w:rFonts w:eastAsia="Times New Roman" w:cs="Arial"/>
          <w:b/>
          <w:color w:val="365F91"/>
          <w:szCs w:val="24"/>
          <w:lang w:eastAsia="es-VE"/>
        </w:rPr>
      </w:pPr>
    </w:p>
    <w:p w14:paraId="22388976" w14:textId="77777777" w:rsidR="00FE76B5" w:rsidRDefault="00FE76B5" w:rsidP="00C9185A">
      <w:pPr>
        <w:spacing w:after="0"/>
        <w:rPr>
          <w:rFonts w:eastAsia="Times New Roman" w:cs="Arial"/>
          <w:b/>
          <w:color w:val="365F91"/>
          <w:szCs w:val="24"/>
          <w:lang w:eastAsia="es-VE"/>
        </w:rPr>
      </w:pPr>
    </w:p>
    <w:p w14:paraId="6DFE36C7" w14:textId="77777777" w:rsidR="002D4F14" w:rsidRDefault="002D4F14" w:rsidP="00C9185A">
      <w:pPr>
        <w:spacing w:after="0"/>
        <w:rPr>
          <w:rFonts w:eastAsia="Times New Roman" w:cs="Arial"/>
          <w:b/>
          <w:color w:val="365F91"/>
          <w:szCs w:val="24"/>
          <w:lang w:eastAsia="es-VE"/>
        </w:rPr>
      </w:pPr>
    </w:p>
    <w:p w14:paraId="4C885200" w14:textId="77777777" w:rsidR="002D4F14" w:rsidRDefault="002D4F14" w:rsidP="00C9185A">
      <w:pPr>
        <w:spacing w:after="0"/>
        <w:rPr>
          <w:rFonts w:eastAsia="Times New Roman" w:cs="Arial"/>
          <w:b/>
          <w:color w:val="365F91"/>
          <w:szCs w:val="24"/>
          <w:lang w:eastAsia="es-VE"/>
        </w:rPr>
      </w:pPr>
    </w:p>
    <w:p w14:paraId="24BE9E72" w14:textId="77777777" w:rsidR="002D4F14" w:rsidRPr="00FD7899" w:rsidRDefault="002D4F14" w:rsidP="00C9185A">
      <w:pPr>
        <w:spacing w:after="0"/>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3FD14A17" w14:textId="77777777" w:rsidR="002D4F14" w:rsidRDefault="002D4F14" w:rsidP="00C9185A">
      <w:pPr>
        <w:spacing w:after="0"/>
        <w:rPr>
          <w:rFonts w:eastAsia="Times New Roman" w:cs="Arial"/>
          <w:b/>
          <w:color w:val="365F91"/>
          <w:szCs w:val="24"/>
          <w:lang w:eastAsia="es-VE"/>
        </w:rPr>
      </w:pPr>
    </w:p>
    <w:p w14:paraId="5B14238E" w14:textId="77777777" w:rsidR="00323B0A" w:rsidRPr="00186012" w:rsidRDefault="00B94149" w:rsidP="00323B0A">
      <w:pPr>
        <w:pStyle w:val="TDC1"/>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323B0A" w:rsidRPr="00EB097D">
        <w:rPr>
          <w:noProof/>
        </w:rPr>
        <w:t>Historial de Versiones</w:t>
      </w:r>
      <w:r w:rsidR="00323B0A">
        <w:rPr>
          <w:noProof/>
        </w:rPr>
        <w:tab/>
      </w:r>
      <w:r w:rsidR="00323B0A">
        <w:rPr>
          <w:noProof/>
        </w:rPr>
        <w:fldChar w:fldCharType="begin"/>
      </w:r>
      <w:r w:rsidR="00323B0A">
        <w:rPr>
          <w:noProof/>
        </w:rPr>
        <w:instrText xml:space="preserve"> PAGEREF _Toc447627811 \h </w:instrText>
      </w:r>
      <w:r w:rsidR="00323B0A">
        <w:rPr>
          <w:noProof/>
        </w:rPr>
      </w:r>
      <w:r w:rsidR="00323B0A">
        <w:rPr>
          <w:noProof/>
        </w:rPr>
        <w:fldChar w:fldCharType="separate"/>
      </w:r>
      <w:r w:rsidR="00323B0A">
        <w:rPr>
          <w:noProof/>
        </w:rPr>
        <w:t>3</w:t>
      </w:r>
      <w:r w:rsidR="00323B0A">
        <w:rPr>
          <w:noProof/>
        </w:rPr>
        <w:fldChar w:fldCharType="end"/>
      </w:r>
    </w:p>
    <w:p w14:paraId="2EA4D834" w14:textId="77777777" w:rsidR="00323B0A" w:rsidRPr="00186012" w:rsidRDefault="00323B0A" w:rsidP="00323B0A">
      <w:pPr>
        <w:pStyle w:val="TDC1"/>
        <w:rPr>
          <w:rFonts w:ascii="Calibri" w:eastAsia="Times New Roman" w:hAnsi="Calibri"/>
          <w:noProof/>
          <w:sz w:val="22"/>
          <w:lang w:eastAsia="es-VE"/>
        </w:rPr>
      </w:pPr>
      <w:r>
        <w:rPr>
          <w:noProof/>
        </w:rPr>
        <w:t>Información del Proyecto</w:t>
      </w:r>
      <w:r>
        <w:rPr>
          <w:noProof/>
        </w:rPr>
        <w:tab/>
      </w:r>
      <w:r>
        <w:rPr>
          <w:noProof/>
        </w:rPr>
        <w:fldChar w:fldCharType="begin"/>
      </w:r>
      <w:r>
        <w:rPr>
          <w:noProof/>
        </w:rPr>
        <w:instrText xml:space="preserve"> PAGEREF _Toc447627812 \h </w:instrText>
      </w:r>
      <w:r>
        <w:rPr>
          <w:noProof/>
        </w:rPr>
      </w:r>
      <w:r>
        <w:rPr>
          <w:noProof/>
        </w:rPr>
        <w:fldChar w:fldCharType="separate"/>
      </w:r>
      <w:r>
        <w:rPr>
          <w:noProof/>
        </w:rPr>
        <w:t>3</w:t>
      </w:r>
      <w:r>
        <w:rPr>
          <w:noProof/>
        </w:rPr>
        <w:fldChar w:fldCharType="end"/>
      </w:r>
    </w:p>
    <w:p w14:paraId="0506FFA9" w14:textId="77777777" w:rsidR="00323B0A" w:rsidRPr="00186012" w:rsidRDefault="00323B0A" w:rsidP="00323B0A">
      <w:pPr>
        <w:pStyle w:val="TDC1"/>
        <w:rPr>
          <w:rFonts w:ascii="Calibri" w:eastAsia="Times New Roman" w:hAnsi="Calibri"/>
          <w:noProof/>
          <w:sz w:val="22"/>
          <w:lang w:eastAsia="es-VE"/>
        </w:rPr>
      </w:pPr>
      <w:r>
        <w:rPr>
          <w:noProof/>
        </w:rPr>
        <w:t>Resumen Ejecutivo</w:t>
      </w:r>
      <w:r>
        <w:rPr>
          <w:noProof/>
        </w:rPr>
        <w:tab/>
      </w:r>
      <w:r>
        <w:rPr>
          <w:noProof/>
        </w:rPr>
        <w:fldChar w:fldCharType="begin"/>
      </w:r>
      <w:r>
        <w:rPr>
          <w:noProof/>
        </w:rPr>
        <w:instrText xml:space="preserve"> PAGEREF _Toc447627813 \h </w:instrText>
      </w:r>
      <w:r>
        <w:rPr>
          <w:noProof/>
        </w:rPr>
      </w:r>
      <w:r>
        <w:rPr>
          <w:noProof/>
        </w:rPr>
        <w:fldChar w:fldCharType="separate"/>
      </w:r>
      <w:r>
        <w:rPr>
          <w:noProof/>
        </w:rPr>
        <w:t>4</w:t>
      </w:r>
      <w:r>
        <w:rPr>
          <w:noProof/>
        </w:rPr>
        <w:fldChar w:fldCharType="end"/>
      </w:r>
    </w:p>
    <w:p w14:paraId="788AB5C8" w14:textId="77777777" w:rsidR="00323B0A" w:rsidRPr="00186012" w:rsidRDefault="00323B0A" w:rsidP="00323B0A">
      <w:pPr>
        <w:pStyle w:val="TDC1"/>
        <w:rPr>
          <w:rFonts w:ascii="Calibri" w:eastAsia="Times New Roman" w:hAnsi="Calibri"/>
          <w:noProof/>
          <w:sz w:val="22"/>
          <w:lang w:eastAsia="es-VE"/>
        </w:rPr>
      </w:pPr>
      <w:r w:rsidRPr="00EB097D">
        <w:rPr>
          <w:rFonts w:cs="Arial"/>
          <w:noProof/>
        </w:rPr>
        <w:t>Antecedentes del proyecto</w:t>
      </w:r>
      <w:r>
        <w:rPr>
          <w:noProof/>
        </w:rPr>
        <w:tab/>
      </w:r>
      <w:r>
        <w:rPr>
          <w:noProof/>
        </w:rPr>
        <w:fldChar w:fldCharType="begin"/>
      </w:r>
      <w:r>
        <w:rPr>
          <w:noProof/>
        </w:rPr>
        <w:instrText xml:space="preserve"> PAGEREF _Toc447627814 \h </w:instrText>
      </w:r>
      <w:r>
        <w:rPr>
          <w:noProof/>
        </w:rPr>
      </w:r>
      <w:r>
        <w:rPr>
          <w:noProof/>
        </w:rPr>
        <w:fldChar w:fldCharType="separate"/>
      </w:r>
      <w:r>
        <w:rPr>
          <w:noProof/>
        </w:rPr>
        <w:t>5</w:t>
      </w:r>
      <w:r>
        <w:rPr>
          <w:noProof/>
        </w:rPr>
        <w:fldChar w:fldCharType="end"/>
      </w:r>
    </w:p>
    <w:p w14:paraId="7C6CAD1E" w14:textId="77777777" w:rsidR="00323B0A" w:rsidRPr="00186012" w:rsidRDefault="00323B0A" w:rsidP="00323B0A">
      <w:pPr>
        <w:pStyle w:val="TDC1"/>
        <w:rPr>
          <w:rFonts w:ascii="Calibri" w:eastAsia="Times New Roman" w:hAnsi="Calibri"/>
          <w:noProof/>
          <w:sz w:val="22"/>
          <w:lang w:eastAsia="es-VE"/>
        </w:rPr>
      </w:pPr>
      <w:r w:rsidRPr="00EB097D">
        <w:rPr>
          <w:noProof/>
        </w:rPr>
        <w:t>El proyecto y su contexto</w:t>
      </w:r>
      <w:r>
        <w:rPr>
          <w:noProof/>
        </w:rPr>
        <w:tab/>
      </w:r>
      <w:r>
        <w:rPr>
          <w:noProof/>
        </w:rPr>
        <w:fldChar w:fldCharType="begin"/>
      </w:r>
      <w:r>
        <w:rPr>
          <w:noProof/>
        </w:rPr>
        <w:instrText xml:space="preserve"> PAGEREF _Toc447627815 \h </w:instrText>
      </w:r>
      <w:r>
        <w:rPr>
          <w:noProof/>
        </w:rPr>
      </w:r>
      <w:r>
        <w:rPr>
          <w:noProof/>
        </w:rPr>
        <w:fldChar w:fldCharType="separate"/>
      </w:r>
      <w:r>
        <w:rPr>
          <w:noProof/>
        </w:rPr>
        <w:t>6</w:t>
      </w:r>
      <w:r>
        <w:rPr>
          <w:noProof/>
        </w:rPr>
        <w:fldChar w:fldCharType="end"/>
      </w:r>
    </w:p>
    <w:p w14:paraId="703A54A7" w14:textId="77777777" w:rsidR="00323B0A" w:rsidRPr="00186012" w:rsidRDefault="00323B0A" w:rsidP="00323B0A">
      <w:pPr>
        <w:pStyle w:val="TDC1"/>
        <w:rPr>
          <w:rFonts w:ascii="Calibri" w:eastAsia="Times New Roman" w:hAnsi="Calibri"/>
          <w:noProof/>
          <w:sz w:val="22"/>
          <w:lang w:eastAsia="es-VE"/>
        </w:rPr>
      </w:pPr>
      <w:r w:rsidRPr="00EB097D">
        <w:rPr>
          <w:noProof/>
        </w:rPr>
        <w:t>Alcance del estudio de factibilidad</w:t>
      </w:r>
      <w:r>
        <w:rPr>
          <w:noProof/>
        </w:rPr>
        <w:tab/>
      </w:r>
      <w:r>
        <w:rPr>
          <w:noProof/>
        </w:rPr>
        <w:fldChar w:fldCharType="begin"/>
      </w:r>
      <w:r>
        <w:rPr>
          <w:noProof/>
        </w:rPr>
        <w:instrText xml:space="preserve"> PAGEREF _Toc447627819 \h </w:instrText>
      </w:r>
      <w:r>
        <w:rPr>
          <w:noProof/>
        </w:rPr>
      </w:r>
      <w:r>
        <w:rPr>
          <w:noProof/>
        </w:rPr>
        <w:fldChar w:fldCharType="separate"/>
      </w:r>
      <w:r>
        <w:rPr>
          <w:noProof/>
        </w:rPr>
        <w:t>7</w:t>
      </w:r>
      <w:r>
        <w:rPr>
          <w:noProof/>
        </w:rPr>
        <w:fldChar w:fldCharType="end"/>
      </w:r>
    </w:p>
    <w:p w14:paraId="08CE7525" w14:textId="77777777" w:rsidR="00323B0A" w:rsidRPr="00186012" w:rsidRDefault="00323B0A" w:rsidP="00323B0A">
      <w:pPr>
        <w:pStyle w:val="TDC1"/>
        <w:rPr>
          <w:rFonts w:ascii="Calibri" w:eastAsia="Times New Roman" w:hAnsi="Calibri"/>
          <w:noProof/>
          <w:sz w:val="22"/>
          <w:lang w:eastAsia="es-VE"/>
        </w:rPr>
      </w:pPr>
      <w:r w:rsidRPr="00EB097D">
        <w:rPr>
          <w:noProof/>
        </w:rPr>
        <w:t>Factibilidad técnica</w:t>
      </w:r>
      <w:r>
        <w:rPr>
          <w:noProof/>
        </w:rPr>
        <w:tab/>
      </w:r>
      <w:r>
        <w:rPr>
          <w:noProof/>
        </w:rPr>
        <w:fldChar w:fldCharType="begin"/>
      </w:r>
      <w:r>
        <w:rPr>
          <w:noProof/>
        </w:rPr>
        <w:instrText xml:space="preserve"> PAGEREF _Toc447627820 \h </w:instrText>
      </w:r>
      <w:r>
        <w:rPr>
          <w:noProof/>
        </w:rPr>
      </w:r>
      <w:r>
        <w:rPr>
          <w:noProof/>
        </w:rPr>
        <w:fldChar w:fldCharType="separate"/>
      </w:r>
      <w:r>
        <w:rPr>
          <w:noProof/>
        </w:rPr>
        <w:t>8</w:t>
      </w:r>
      <w:r>
        <w:rPr>
          <w:noProof/>
        </w:rPr>
        <w:fldChar w:fldCharType="end"/>
      </w:r>
    </w:p>
    <w:p w14:paraId="7370C443" w14:textId="77777777" w:rsidR="00323B0A" w:rsidRPr="00186012" w:rsidRDefault="00323B0A" w:rsidP="00323B0A">
      <w:pPr>
        <w:pStyle w:val="TDC1"/>
        <w:rPr>
          <w:rFonts w:ascii="Calibri" w:eastAsia="Times New Roman" w:hAnsi="Calibri"/>
          <w:noProof/>
          <w:sz w:val="22"/>
          <w:lang w:eastAsia="es-VE"/>
        </w:rPr>
      </w:pPr>
      <w:r w:rsidRPr="00EB097D">
        <w:rPr>
          <w:noProof/>
        </w:rPr>
        <w:t>Factibilidad económica</w:t>
      </w:r>
      <w:r>
        <w:rPr>
          <w:noProof/>
        </w:rPr>
        <w:tab/>
      </w:r>
      <w:r>
        <w:rPr>
          <w:noProof/>
        </w:rPr>
        <w:fldChar w:fldCharType="begin"/>
      </w:r>
      <w:r>
        <w:rPr>
          <w:noProof/>
        </w:rPr>
        <w:instrText xml:space="preserve"> PAGEREF _Toc447627821 \h </w:instrText>
      </w:r>
      <w:r>
        <w:rPr>
          <w:noProof/>
        </w:rPr>
      </w:r>
      <w:r>
        <w:rPr>
          <w:noProof/>
        </w:rPr>
        <w:fldChar w:fldCharType="separate"/>
      </w:r>
      <w:r>
        <w:rPr>
          <w:noProof/>
        </w:rPr>
        <w:t>9</w:t>
      </w:r>
      <w:r>
        <w:rPr>
          <w:noProof/>
        </w:rPr>
        <w:fldChar w:fldCharType="end"/>
      </w:r>
    </w:p>
    <w:p w14:paraId="4826248B" w14:textId="77777777" w:rsidR="00323B0A" w:rsidRPr="00186012" w:rsidRDefault="00323B0A" w:rsidP="00323B0A">
      <w:pPr>
        <w:pStyle w:val="TDC1"/>
        <w:rPr>
          <w:rFonts w:ascii="Calibri" w:eastAsia="Times New Roman" w:hAnsi="Calibri"/>
          <w:noProof/>
          <w:sz w:val="22"/>
          <w:lang w:eastAsia="es-VE"/>
        </w:rPr>
      </w:pPr>
      <w:r w:rsidRPr="00EB097D">
        <w:rPr>
          <w:noProof/>
        </w:rPr>
        <w:t>Factibilidad legal</w:t>
      </w:r>
      <w:r>
        <w:rPr>
          <w:noProof/>
        </w:rPr>
        <w:tab/>
      </w:r>
      <w:r>
        <w:rPr>
          <w:noProof/>
        </w:rPr>
        <w:fldChar w:fldCharType="begin"/>
      </w:r>
      <w:r>
        <w:rPr>
          <w:noProof/>
        </w:rPr>
        <w:instrText xml:space="preserve"> PAGEREF _Toc447627822 \h </w:instrText>
      </w:r>
      <w:r>
        <w:rPr>
          <w:noProof/>
        </w:rPr>
      </w:r>
      <w:r>
        <w:rPr>
          <w:noProof/>
        </w:rPr>
        <w:fldChar w:fldCharType="separate"/>
      </w:r>
      <w:r>
        <w:rPr>
          <w:noProof/>
        </w:rPr>
        <w:t>10</w:t>
      </w:r>
      <w:r>
        <w:rPr>
          <w:noProof/>
        </w:rPr>
        <w:fldChar w:fldCharType="end"/>
      </w:r>
    </w:p>
    <w:p w14:paraId="7A54B90A" w14:textId="77777777" w:rsidR="00323B0A" w:rsidRPr="00186012" w:rsidRDefault="00323B0A" w:rsidP="00323B0A">
      <w:pPr>
        <w:pStyle w:val="TDC1"/>
        <w:rPr>
          <w:rFonts w:ascii="Calibri" w:eastAsia="Times New Roman" w:hAnsi="Calibri"/>
          <w:noProof/>
          <w:sz w:val="22"/>
          <w:lang w:eastAsia="es-VE"/>
        </w:rPr>
      </w:pPr>
      <w:r w:rsidRPr="00EB097D">
        <w:rPr>
          <w:noProof/>
        </w:rPr>
        <w:t>Factibilidad de recursos</w:t>
      </w:r>
      <w:r>
        <w:rPr>
          <w:noProof/>
        </w:rPr>
        <w:tab/>
      </w:r>
      <w:r>
        <w:rPr>
          <w:noProof/>
        </w:rPr>
        <w:fldChar w:fldCharType="begin"/>
      </w:r>
      <w:r>
        <w:rPr>
          <w:noProof/>
        </w:rPr>
        <w:instrText xml:space="preserve"> PAGEREF _Toc447627823 \h </w:instrText>
      </w:r>
      <w:r>
        <w:rPr>
          <w:noProof/>
        </w:rPr>
      </w:r>
      <w:r>
        <w:rPr>
          <w:noProof/>
        </w:rPr>
        <w:fldChar w:fldCharType="separate"/>
      </w:r>
      <w:r>
        <w:rPr>
          <w:noProof/>
        </w:rPr>
        <w:t>11</w:t>
      </w:r>
      <w:r>
        <w:rPr>
          <w:noProof/>
        </w:rPr>
        <w:fldChar w:fldCharType="end"/>
      </w:r>
    </w:p>
    <w:p w14:paraId="1F4BBEF4" w14:textId="77777777" w:rsidR="00323B0A" w:rsidRPr="00186012" w:rsidRDefault="00323B0A" w:rsidP="00323B0A">
      <w:pPr>
        <w:pStyle w:val="TDC1"/>
        <w:rPr>
          <w:rFonts w:ascii="Calibri" w:eastAsia="Times New Roman" w:hAnsi="Calibri"/>
          <w:noProof/>
          <w:sz w:val="22"/>
          <w:lang w:eastAsia="es-VE"/>
        </w:rPr>
      </w:pPr>
      <w:r w:rsidRPr="00EB097D">
        <w:rPr>
          <w:noProof/>
        </w:rPr>
        <w:t>Factibilidad de mercado</w:t>
      </w:r>
      <w:r>
        <w:rPr>
          <w:noProof/>
        </w:rPr>
        <w:tab/>
      </w:r>
      <w:r>
        <w:rPr>
          <w:noProof/>
        </w:rPr>
        <w:fldChar w:fldCharType="begin"/>
      </w:r>
      <w:r>
        <w:rPr>
          <w:noProof/>
        </w:rPr>
        <w:instrText xml:space="preserve"> PAGEREF _Toc447627824 \h </w:instrText>
      </w:r>
      <w:r>
        <w:rPr>
          <w:noProof/>
        </w:rPr>
      </w:r>
      <w:r>
        <w:rPr>
          <w:noProof/>
        </w:rPr>
        <w:fldChar w:fldCharType="separate"/>
      </w:r>
      <w:r>
        <w:rPr>
          <w:noProof/>
        </w:rPr>
        <w:t>12</w:t>
      </w:r>
      <w:r>
        <w:rPr>
          <w:noProof/>
        </w:rPr>
        <w:fldChar w:fldCharType="end"/>
      </w:r>
    </w:p>
    <w:p w14:paraId="37E9561B" w14:textId="77777777" w:rsidR="00323B0A" w:rsidRPr="00186012" w:rsidRDefault="00323B0A" w:rsidP="00323B0A">
      <w:pPr>
        <w:pStyle w:val="TDC1"/>
        <w:rPr>
          <w:rFonts w:ascii="Calibri" w:eastAsia="Times New Roman" w:hAnsi="Calibri"/>
          <w:noProof/>
          <w:sz w:val="22"/>
          <w:lang w:eastAsia="es-VE"/>
        </w:rPr>
      </w:pPr>
      <w:r w:rsidRPr="00EB097D">
        <w:rPr>
          <w:noProof/>
        </w:rPr>
        <w:t>Factibilidad operacional</w:t>
      </w:r>
      <w:r>
        <w:rPr>
          <w:noProof/>
        </w:rPr>
        <w:tab/>
      </w:r>
      <w:r>
        <w:rPr>
          <w:noProof/>
        </w:rPr>
        <w:fldChar w:fldCharType="begin"/>
      </w:r>
      <w:r>
        <w:rPr>
          <w:noProof/>
        </w:rPr>
        <w:instrText xml:space="preserve"> PAGEREF _Toc447627825 \h </w:instrText>
      </w:r>
      <w:r>
        <w:rPr>
          <w:noProof/>
        </w:rPr>
      </w:r>
      <w:r>
        <w:rPr>
          <w:noProof/>
        </w:rPr>
        <w:fldChar w:fldCharType="separate"/>
      </w:r>
      <w:r>
        <w:rPr>
          <w:noProof/>
        </w:rPr>
        <w:t>13</w:t>
      </w:r>
      <w:r>
        <w:rPr>
          <w:noProof/>
        </w:rPr>
        <w:fldChar w:fldCharType="end"/>
      </w:r>
    </w:p>
    <w:p w14:paraId="0D991DE2" w14:textId="77777777" w:rsidR="00323B0A" w:rsidRPr="00186012" w:rsidRDefault="00323B0A" w:rsidP="00323B0A">
      <w:pPr>
        <w:pStyle w:val="TDC1"/>
        <w:rPr>
          <w:rFonts w:ascii="Calibri" w:eastAsia="Times New Roman" w:hAnsi="Calibri"/>
          <w:noProof/>
          <w:sz w:val="22"/>
          <w:lang w:eastAsia="es-VE"/>
        </w:rPr>
      </w:pPr>
      <w:r w:rsidRPr="00EB097D">
        <w:rPr>
          <w:noProof/>
        </w:rPr>
        <w:t>Factibilidad de tiempo</w:t>
      </w:r>
      <w:r>
        <w:rPr>
          <w:noProof/>
        </w:rPr>
        <w:tab/>
      </w:r>
      <w:r>
        <w:rPr>
          <w:noProof/>
        </w:rPr>
        <w:fldChar w:fldCharType="begin"/>
      </w:r>
      <w:r>
        <w:rPr>
          <w:noProof/>
        </w:rPr>
        <w:instrText xml:space="preserve"> PAGEREF _Toc447627826 \h </w:instrText>
      </w:r>
      <w:r>
        <w:rPr>
          <w:noProof/>
        </w:rPr>
      </w:r>
      <w:r>
        <w:rPr>
          <w:noProof/>
        </w:rPr>
        <w:fldChar w:fldCharType="separate"/>
      </w:r>
      <w:r>
        <w:rPr>
          <w:noProof/>
        </w:rPr>
        <w:t>14</w:t>
      </w:r>
      <w:r>
        <w:rPr>
          <w:noProof/>
        </w:rPr>
        <w:fldChar w:fldCharType="end"/>
      </w:r>
    </w:p>
    <w:p w14:paraId="461C12EF" w14:textId="77777777" w:rsidR="00323B0A" w:rsidRPr="00186012" w:rsidRDefault="00323B0A" w:rsidP="00323B0A">
      <w:pPr>
        <w:pStyle w:val="TDC1"/>
        <w:rPr>
          <w:rFonts w:ascii="Calibri" w:eastAsia="Times New Roman" w:hAnsi="Calibri"/>
          <w:noProof/>
          <w:sz w:val="22"/>
          <w:lang w:eastAsia="es-VE"/>
        </w:rPr>
      </w:pPr>
      <w:r w:rsidRPr="00EB097D">
        <w:rPr>
          <w:noProof/>
        </w:rPr>
        <w:t>Recomendaciones y aprobación</w:t>
      </w:r>
      <w:r>
        <w:rPr>
          <w:noProof/>
        </w:rPr>
        <w:tab/>
      </w:r>
      <w:r>
        <w:rPr>
          <w:noProof/>
        </w:rPr>
        <w:fldChar w:fldCharType="begin"/>
      </w:r>
      <w:r>
        <w:rPr>
          <w:noProof/>
        </w:rPr>
        <w:instrText xml:space="preserve"> PAGEREF _Toc447627827 \h </w:instrText>
      </w:r>
      <w:r>
        <w:rPr>
          <w:noProof/>
        </w:rPr>
      </w:r>
      <w:r>
        <w:rPr>
          <w:noProof/>
        </w:rPr>
        <w:fldChar w:fldCharType="separate"/>
      </w:r>
      <w:r>
        <w:rPr>
          <w:noProof/>
        </w:rPr>
        <w:t>15</w:t>
      </w:r>
      <w:r>
        <w:rPr>
          <w:noProof/>
        </w:rPr>
        <w:fldChar w:fldCharType="end"/>
      </w:r>
    </w:p>
    <w:p w14:paraId="3E0F3EA1" w14:textId="77777777" w:rsidR="002D4F14" w:rsidRDefault="00B94149" w:rsidP="00C9185A">
      <w:pPr>
        <w:spacing w:after="0"/>
        <w:rPr>
          <w:rFonts w:eastAsia="Times New Roman" w:cs="Arial"/>
          <w:b/>
          <w:color w:val="365F91"/>
          <w:szCs w:val="24"/>
          <w:lang w:eastAsia="es-VE"/>
        </w:rPr>
      </w:pPr>
      <w:r>
        <w:rPr>
          <w:rFonts w:eastAsia="Times New Roman" w:cs="Arial"/>
          <w:b/>
          <w:color w:val="365F91"/>
          <w:szCs w:val="24"/>
          <w:lang w:eastAsia="es-VE"/>
        </w:rPr>
        <w:fldChar w:fldCharType="end"/>
      </w:r>
    </w:p>
    <w:p w14:paraId="69E27E3A" w14:textId="77777777" w:rsidR="00973C3B" w:rsidRDefault="00973C3B" w:rsidP="00C9185A">
      <w:pPr>
        <w:spacing w:after="0"/>
        <w:rPr>
          <w:rFonts w:eastAsia="Times New Roman" w:cs="Arial"/>
          <w:b/>
          <w:color w:val="365F91"/>
          <w:szCs w:val="24"/>
          <w:lang w:eastAsia="es-VE"/>
        </w:rPr>
      </w:pPr>
    </w:p>
    <w:p w14:paraId="31116BCF" w14:textId="77777777" w:rsidR="00973C3B" w:rsidRDefault="00973C3B" w:rsidP="00C9185A">
      <w:pPr>
        <w:spacing w:after="0"/>
        <w:rPr>
          <w:rFonts w:eastAsia="Times New Roman" w:cs="Arial"/>
          <w:b/>
          <w:color w:val="365F91"/>
          <w:szCs w:val="24"/>
          <w:lang w:eastAsia="es-VE"/>
        </w:rPr>
      </w:pPr>
    </w:p>
    <w:p w14:paraId="0461BDE4" w14:textId="77777777" w:rsidR="00973C3B" w:rsidRDefault="00973C3B" w:rsidP="00C9185A">
      <w:pPr>
        <w:spacing w:after="0"/>
        <w:rPr>
          <w:rFonts w:eastAsia="Times New Roman" w:cs="Arial"/>
          <w:b/>
          <w:color w:val="365F91"/>
          <w:szCs w:val="24"/>
          <w:lang w:eastAsia="es-VE"/>
        </w:rPr>
      </w:pPr>
    </w:p>
    <w:p w14:paraId="34BE9790" w14:textId="77777777" w:rsidR="00293617" w:rsidRDefault="00293617" w:rsidP="00C9185A">
      <w:pPr>
        <w:spacing w:after="0"/>
        <w:rPr>
          <w:rFonts w:eastAsia="Times New Roman" w:cs="Arial"/>
          <w:b/>
          <w:color w:val="365F91"/>
          <w:szCs w:val="24"/>
          <w:lang w:eastAsia="es-VE"/>
        </w:rPr>
      </w:pPr>
    </w:p>
    <w:p w14:paraId="0EC950F3" w14:textId="77777777" w:rsidR="00AE40D6" w:rsidRDefault="00AE40D6" w:rsidP="00C9185A">
      <w:pPr>
        <w:spacing w:after="0"/>
        <w:rPr>
          <w:rFonts w:eastAsia="Times New Roman" w:cs="Arial"/>
          <w:b/>
          <w:color w:val="365F91"/>
          <w:szCs w:val="24"/>
          <w:lang w:eastAsia="es-VE"/>
        </w:rPr>
      </w:pPr>
    </w:p>
    <w:p w14:paraId="5C332163" w14:textId="77777777" w:rsidR="00AE40D6" w:rsidRDefault="00AE40D6" w:rsidP="00C9185A">
      <w:pPr>
        <w:spacing w:after="0"/>
        <w:rPr>
          <w:rFonts w:eastAsia="Times New Roman" w:cs="Arial"/>
          <w:b/>
          <w:color w:val="365F91"/>
          <w:szCs w:val="24"/>
          <w:lang w:eastAsia="es-VE"/>
        </w:rPr>
      </w:pPr>
    </w:p>
    <w:p w14:paraId="3094CC20" w14:textId="77777777" w:rsidR="00AE40D6" w:rsidRDefault="00AE40D6" w:rsidP="00C9185A">
      <w:pPr>
        <w:spacing w:after="0"/>
        <w:rPr>
          <w:rFonts w:eastAsia="Times New Roman" w:cs="Arial"/>
          <w:b/>
          <w:color w:val="365F91"/>
          <w:szCs w:val="24"/>
          <w:lang w:eastAsia="es-VE"/>
        </w:rPr>
      </w:pPr>
    </w:p>
    <w:p w14:paraId="5767B673" w14:textId="77777777" w:rsidR="00AE40D6" w:rsidRDefault="00AE40D6" w:rsidP="00C9185A">
      <w:pPr>
        <w:spacing w:after="0"/>
        <w:rPr>
          <w:rFonts w:eastAsia="Times New Roman" w:cs="Arial"/>
          <w:b/>
          <w:color w:val="365F91"/>
          <w:szCs w:val="24"/>
          <w:lang w:eastAsia="es-VE"/>
        </w:rPr>
      </w:pPr>
    </w:p>
    <w:p w14:paraId="40CF36EA" w14:textId="77777777" w:rsidR="00AE40D6" w:rsidRDefault="00AE40D6" w:rsidP="00C9185A">
      <w:pPr>
        <w:spacing w:after="0"/>
        <w:rPr>
          <w:rFonts w:eastAsia="Times New Roman" w:cs="Arial"/>
          <w:b/>
          <w:color w:val="365F91"/>
          <w:szCs w:val="24"/>
          <w:lang w:eastAsia="es-VE"/>
        </w:rPr>
      </w:pPr>
    </w:p>
    <w:p w14:paraId="687A8061" w14:textId="77777777" w:rsidR="00AE40D6" w:rsidRDefault="00AE40D6" w:rsidP="00C9185A">
      <w:pPr>
        <w:spacing w:after="0"/>
        <w:rPr>
          <w:rFonts w:eastAsia="Times New Roman" w:cs="Arial"/>
          <w:b/>
          <w:color w:val="365F91"/>
          <w:szCs w:val="24"/>
          <w:lang w:eastAsia="es-VE"/>
        </w:rPr>
      </w:pPr>
    </w:p>
    <w:p w14:paraId="3E9BED1E" w14:textId="77777777" w:rsidR="00AE40D6" w:rsidRDefault="00AE40D6" w:rsidP="00C9185A">
      <w:pPr>
        <w:spacing w:after="0"/>
        <w:rPr>
          <w:rFonts w:eastAsia="Times New Roman" w:cs="Arial"/>
          <w:b/>
          <w:color w:val="365F91"/>
          <w:szCs w:val="24"/>
          <w:lang w:eastAsia="es-VE"/>
        </w:rPr>
      </w:pPr>
    </w:p>
    <w:p w14:paraId="7EE4769B" w14:textId="77777777" w:rsidR="0075234F" w:rsidRDefault="0075234F" w:rsidP="00C9185A">
      <w:pPr>
        <w:spacing w:after="0"/>
        <w:rPr>
          <w:rFonts w:eastAsia="Times New Roman" w:cs="Arial"/>
          <w:b/>
          <w:color w:val="365F91"/>
          <w:szCs w:val="24"/>
          <w:lang w:eastAsia="es-VE"/>
        </w:rPr>
      </w:pPr>
    </w:p>
    <w:p w14:paraId="1DA708EE" w14:textId="77777777" w:rsidR="0075234F" w:rsidRDefault="0075234F" w:rsidP="00C9185A">
      <w:pPr>
        <w:spacing w:after="0"/>
        <w:rPr>
          <w:rFonts w:eastAsia="Times New Roman" w:cs="Arial"/>
          <w:b/>
          <w:color w:val="365F91"/>
          <w:szCs w:val="24"/>
          <w:lang w:eastAsia="es-VE"/>
        </w:rPr>
      </w:pPr>
    </w:p>
    <w:p w14:paraId="2C0E463D" w14:textId="77777777" w:rsidR="00992E52" w:rsidRDefault="00992E52" w:rsidP="00C9185A">
      <w:pPr>
        <w:pStyle w:val="Ttulo1"/>
        <w:spacing w:line="276" w:lineRule="auto"/>
        <w:rPr>
          <w:lang w:val="es-VE"/>
        </w:rPr>
      </w:pPr>
      <w:bookmarkStart w:id="0" w:name="_Toc447627811"/>
      <w:r>
        <w:rPr>
          <w:lang w:val="es-VE"/>
        </w:rPr>
        <w:lastRenderedPageBreak/>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8"/>
        <w:gridCol w:w="1061"/>
        <w:gridCol w:w="1974"/>
        <w:gridCol w:w="2551"/>
        <w:gridCol w:w="2031"/>
      </w:tblGrid>
      <w:tr w:rsidR="00992E52" w14:paraId="140DDD4E" w14:textId="77777777" w:rsidTr="00904B6F">
        <w:tc>
          <w:tcPr>
            <w:tcW w:w="1218" w:type="dxa"/>
            <w:shd w:val="clear" w:color="auto" w:fill="D9D9D9"/>
          </w:tcPr>
          <w:p w14:paraId="3AA95958" w14:textId="77777777" w:rsidR="00992E52" w:rsidRPr="00FC2034" w:rsidRDefault="00992E52" w:rsidP="00C9185A">
            <w:pPr>
              <w:spacing w:after="0"/>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061" w:type="dxa"/>
            <w:shd w:val="clear" w:color="auto" w:fill="D9D9D9"/>
          </w:tcPr>
          <w:p w14:paraId="0DD54DE1" w14:textId="77777777" w:rsidR="00992E52" w:rsidRPr="00FC2034" w:rsidRDefault="00992E52" w:rsidP="00C9185A">
            <w:pPr>
              <w:spacing w:after="0"/>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974" w:type="dxa"/>
            <w:shd w:val="clear" w:color="auto" w:fill="D9D9D9"/>
          </w:tcPr>
          <w:p w14:paraId="4B195A19" w14:textId="77777777" w:rsidR="00992E52" w:rsidRDefault="00992E52" w:rsidP="00C9185A">
            <w:pPr>
              <w:spacing w:after="0"/>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2551" w:type="dxa"/>
            <w:shd w:val="clear" w:color="auto" w:fill="D9D9D9"/>
          </w:tcPr>
          <w:p w14:paraId="26A2551D" w14:textId="77777777" w:rsidR="00992E52" w:rsidRDefault="00992E52" w:rsidP="00C9185A">
            <w:pPr>
              <w:spacing w:after="0"/>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031" w:type="dxa"/>
            <w:shd w:val="clear" w:color="auto" w:fill="D9D9D9"/>
          </w:tcPr>
          <w:p w14:paraId="3CA7FFD2" w14:textId="77777777" w:rsidR="00992E52" w:rsidRDefault="00992E52" w:rsidP="00C9185A">
            <w:pPr>
              <w:spacing w:after="0"/>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2C4BD172" w14:textId="77777777" w:rsidTr="00904B6F">
        <w:tc>
          <w:tcPr>
            <w:tcW w:w="1218" w:type="dxa"/>
          </w:tcPr>
          <w:p w14:paraId="72EFADC8" w14:textId="05A32A38" w:rsidR="00992E52" w:rsidRPr="00904B6F" w:rsidRDefault="00AE3682" w:rsidP="00C9185A">
            <w:pPr>
              <w:spacing w:after="0"/>
              <w:jc w:val="center"/>
              <w:rPr>
                <w:rFonts w:eastAsia="Times New Roman" w:cs="Arial"/>
                <w:color w:val="000000"/>
                <w:sz w:val="20"/>
                <w:szCs w:val="20"/>
                <w:lang w:eastAsia="es-VE"/>
              </w:rPr>
            </w:pPr>
            <w:r>
              <w:rPr>
                <w:rFonts w:eastAsia="Times New Roman" w:cs="Arial"/>
                <w:color w:val="000000"/>
                <w:sz w:val="20"/>
                <w:szCs w:val="20"/>
                <w:lang w:eastAsia="es-VE"/>
              </w:rPr>
              <w:t>05/06/2025</w:t>
            </w:r>
          </w:p>
        </w:tc>
        <w:tc>
          <w:tcPr>
            <w:tcW w:w="1061" w:type="dxa"/>
          </w:tcPr>
          <w:p w14:paraId="6FEAD78D" w14:textId="2F32C209" w:rsidR="00992E52" w:rsidRPr="00904B6F" w:rsidRDefault="00AE3682" w:rsidP="00C9185A">
            <w:pPr>
              <w:spacing w:after="0"/>
              <w:jc w:val="center"/>
              <w:rPr>
                <w:rFonts w:eastAsia="Times New Roman" w:cs="Arial"/>
                <w:color w:val="000000"/>
                <w:sz w:val="20"/>
                <w:szCs w:val="20"/>
                <w:lang w:eastAsia="es-VE"/>
              </w:rPr>
            </w:pPr>
            <w:r>
              <w:rPr>
                <w:rFonts w:eastAsia="Times New Roman" w:cs="Arial"/>
                <w:color w:val="000000"/>
                <w:sz w:val="20"/>
                <w:szCs w:val="20"/>
                <w:lang w:eastAsia="es-VE"/>
              </w:rPr>
              <w:t>1.0</w:t>
            </w:r>
          </w:p>
        </w:tc>
        <w:tc>
          <w:tcPr>
            <w:tcW w:w="1974" w:type="dxa"/>
          </w:tcPr>
          <w:p w14:paraId="1F5C2CD8" w14:textId="5585C747" w:rsidR="00992E52" w:rsidRPr="00904B6F" w:rsidRDefault="00AE3682" w:rsidP="00C9185A">
            <w:pPr>
              <w:spacing w:after="0"/>
              <w:jc w:val="center"/>
              <w:rPr>
                <w:rFonts w:eastAsia="Times New Roman" w:cs="Arial"/>
                <w:color w:val="000000"/>
                <w:sz w:val="20"/>
                <w:szCs w:val="20"/>
                <w:lang w:eastAsia="es-VE"/>
              </w:rPr>
            </w:pPr>
            <w:r>
              <w:rPr>
                <w:rFonts w:eastAsia="Times New Roman" w:cs="Arial"/>
                <w:color w:val="000000"/>
                <w:sz w:val="20"/>
                <w:szCs w:val="20"/>
                <w:lang w:eastAsia="es-VE"/>
              </w:rPr>
              <w:t xml:space="preserve">Grupo </w:t>
            </w:r>
            <w:r w:rsidR="00277B2A">
              <w:rPr>
                <w:rFonts w:eastAsia="Times New Roman" w:cs="Arial"/>
                <w:color w:val="000000"/>
                <w:sz w:val="20"/>
                <w:szCs w:val="20"/>
                <w:lang w:eastAsia="es-VE"/>
              </w:rPr>
              <w:t>8</w:t>
            </w:r>
          </w:p>
        </w:tc>
        <w:tc>
          <w:tcPr>
            <w:tcW w:w="2551" w:type="dxa"/>
          </w:tcPr>
          <w:p w14:paraId="2E310E3F" w14:textId="20BE1B49" w:rsidR="00992E52" w:rsidRPr="00F059A5" w:rsidRDefault="00F059A5" w:rsidP="00F059A5">
            <w:pPr>
              <w:spacing w:after="0"/>
              <w:jc w:val="center"/>
              <w:rPr>
                <w:rFonts w:eastAsia="Times New Roman" w:cs="Arial"/>
                <w:color w:val="000000"/>
                <w:sz w:val="20"/>
                <w:szCs w:val="20"/>
                <w:lang w:eastAsia="es-VE"/>
              </w:rPr>
            </w:pPr>
            <w:r w:rsidRPr="00F059A5">
              <w:rPr>
                <w:rFonts w:eastAsia="Times New Roman" w:cs="Arial"/>
                <w:color w:val="000000"/>
                <w:sz w:val="20"/>
                <w:szCs w:val="20"/>
                <w:lang w:eastAsia="es-VE"/>
              </w:rPr>
              <w:t>Fidélitas</w:t>
            </w:r>
          </w:p>
        </w:tc>
        <w:tc>
          <w:tcPr>
            <w:tcW w:w="2031" w:type="dxa"/>
          </w:tcPr>
          <w:p w14:paraId="2AFC4E12" w14:textId="2E8371A3" w:rsidR="00992E52" w:rsidRPr="00904B6F" w:rsidRDefault="00277B2A" w:rsidP="00C9185A">
            <w:pPr>
              <w:spacing w:after="0"/>
              <w:jc w:val="center"/>
              <w:rPr>
                <w:rFonts w:eastAsia="Times New Roman" w:cs="Arial"/>
                <w:color w:val="000000"/>
                <w:sz w:val="20"/>
                <w:szCs w:val="20"/>
                <w:lang w:eastAsia="es-VE"/>
              </w:rPr>
            </w:pPr>
            <w:r>
              <w:rPr>
                <w:rFonts w:eastAsia="Times New Roman" w:cs="Arial"/>
                <w:color w:val="000000"/>
                <w:sz w:val="20"/>
                <w:szCs w:val="20"/>
                <w:lang w:eastAsia="es-VE"/>
              </w:rPr>
              <w:t>Inicio de análisis</w:t>
            </w:r>
          </w:p>
        </w:tc>
      </w:tr>
    </w:tbl>
    <w:p w14:paraId="73AED223" w14:textId="77777777" w:rsidR="002D5AFF" w:rsidRDefault="00712550" w:rsidP="00C9185A">
      <w:pPr>
        <w:pStyle w:val="Ttulo1"/>
        <w:spacing w:line="276" w:lineRule="auto"/>
      </w:pPr>
      <w:bookmarkStart w:id="1" w:name="_Toc447627812"/>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609"/>
      </w:tblGrid>
      <w:tr w:rsidR="002D5AFF" w:rsidRPr="001857E7" w14:paraId="0D01E55F" w14:textId="77777777" w:rsidTr="00992E52">
        <w:tc>
          <w:tcPr>
            <w:tcW w:w="3261" w:type="dxa"/>
          </w:tcPr>
          <w:p w14:paraId="14C06CBF" w14:textId="77777777" w:rsidR="002D5AFF" w:rsidRPr="001857E7" w:rsidRDefault="002D5AFF" w:rsidP="00C9185A">
            <w:pPr>
              <w:spacing w:after="0"/>
              <w:rPr>
                <w:rFonts w:eastAsia="Times New Roman" w:cs="Arial"/>
                <w:color w:val="000000"/>
                <w:sz w:val="20"/>
                <w:szCs w:val="20"/>
                <w:lang w:eastAsia="es-VE"/>
              </w:rPr>
            </w:pPr>
            <w:r w:rsidRPr="001857E7">
              <w:rPr>
                <w:rFonts w:eastAsia="Times New Roman" w:cs="Arial"/>
                <w:color w:val="000000"/>
                <w:sz w:val="20"/>
                <w:szCs w:val="20"/>
                <w:lang w:eastAsia="es-VE"/>
              </w:rPr>
              <w:t>Empresa / Organización</w:t>
            </w:r>
          </w:p>
        </w:tc>
        <w:tc>
          <w:tcPr>
            <w:tcW w:w="5609" w:type="dxa"/>
          </w:tcPr>
          <w:p w14:paraId="3518A1BF" w14:textId="394664C4" w:rsidR="002D5AFF" w:rsidRPr="001857E7" w:rsidRDefault="00F059A5" w:rsidP="00C9185A">
            <w:pPr>
              <w:spacing w:after="0"/>
              <w:rPr>
                <w:rFonts w:eastAsia="Times New Roman" w:cs="Arial"/>
                <w:color w:val="000000"/>
                <w:sz w:val="20"/>
                <w:szCs w:val="20"/>
                <w:lang w:eastAsia="es-VE"/>
              </w:rPr>
            </w:pPr>
            <w:proofErr w:type="spellStart"/>
            <w:r>
              <w:rPr>
                <w:rFonts w:eastAsia="Times New Roman" w:cs="Arial"/>
                <w:color w:val="000000"/>
                <w:sz w:val="20"/>
                <w:szCs w:val="20"/>
                <w:lang w:eastAsia="es-VE"/>
              </w:rPr>
              <w:t>Fresh</w:t>
            </w:r>
            <w:proofErr w:type="spellEnd"/>
            <w:r>
              <w:rPr>
                <w:rFonts w:eastAsia="Times New Roman" w:cs="Arial"/>
                <w:color w:val="000000"/>
                <w:sz w:val="20"/>
                <w:szCs w:val="20"/>
                <w:lang w:eastAsia="es-VE"/>
              </w:rPr>
              <w:t xml:space="preserve"> </w:t>
            </w:r>
            <w:proofErr w:type="spellStart"/>
            <w:r>
              <w:rPr>
                <w:rFonts w:eastAsia="Times New Roman" w:cs="Arial"/>
                <w:color w:val="000000"/>
                <w:sz w:val="20"/>
                <w:szCs w:val="20"/>
                <w:lang w:eastAsia="es-VE"/>
              </w:rPr>
              <w:t>Market</w:t>
            </w:r>
            <w:proofErr w:type="spellEnd"/>
          </w:p>
        </w:tc>
      </w:tr>
      <w:tr w:rsidR="002D5AFF" w:rsidRPr="001857E7" w14:paraId="634FDD1C" w14:textId="77777777" w:rsidTr="00992E52">
        <w:tc>
          <w:tcPr>
            <w:tcW w:w="3261" w:type="dxa"/>
          </w:tcPr>
          <w:p w14:paraId="1CC91DD8" w14:textId="77777777" w:rsidR="002D5AFF" w:rsidRPr="001857E7" w:rsidRDefault="002D4F14" w:rsidP="00C9185A">
            <w:pPr>
              <w:spacing w:after="0"/>
              <w:rPr>
                <w:rFonts w:eastAsia="Times New Roman" w:cs="Arial"/>
                <w:color w:val="000000"/>
                <w:sz w:val="20"/>
                <w:szCs w:val="20"/>
                <w:lang w:eastAsia="es-VE"/>
              </w:rPr>
            </w:pPr>
            <w:r w:rsidRPr="001857E7">
              <w:rPr>
                <w:rFonts w:eastAsia="Times New Roman" w:cs="Arial"/>
                <w:color w:val="000000"/>
                <w:sz w:val="20"/>
                <w:szCs w:val="20"/>
                <w:lang w:eastAsia="es-VE"/>
              </w:rPr>
              <w:t>Proyecto</w:t>
            </w:r>
          </w:p>
        </w:tc>
        <w:tc>
          <w:tcPr>
            <w:tcW w:w="5609" w:type="dxa"/>
          </w:tcPr>
          <w:p w14:paraId="6A8AA103" w14:textId="1F25B2F7" w:rsidR="002D5AFF" w:rsidRPr="001857E7" w:rsidRDefault="00F059A5" w:rsidP="007B12D1">
            <w:pPr>
              <w:spacing w:after="0"/>
              <w:jc w:val="both"/>
              <w:rPr>
                <w:rFonts w:eastAsia="Times New Roman" w:cs="Arial"/>
                <w:color w:val="000000"/>
                <w:sz w:val="20"/>
                <w:szCs w:val="20"/>
                <w:lang w:eastAsia="es-VE"/>
              </w:rPr>
            </w:pPr>
            <w:r>
              <w:rPr>
                <w:rFonts w:eastAsia="Times New Roman" w:cs="Arial"/>
                <w:color w:val="000000"/>
                <w:sz w:val="20"/>
                <w:szCs w:val="20"/>
                <w:lang w:eastAsia="es-VE"/>
              </w:rPr>
              <w:t>Sistema de gestión de inventario</w:t>
            </w:r>
          </w:p>
        </w:tc>
      </w:tr>
      <w:tr w:rsidR="002D4F14" w:rsidRPr="001857E7" w14:paraId="7FF85127" w14:textId="77777777" w:rsidTr="00992E52">
        <w:tc>
          <w:tcPr>
            <w:tcW w:w="3261" w:type="dxa"/>
          </w:tcPr>
          <w:p w14:paraId="09E26007" w14:textId="77777777" w:rsidR="002D4F14" w:rsidRPr="001857E7" w:rsidRDefault="002D4F14" w:rsidP="00C9185A">
            <w:pPr>
              <w:spacing w:after="0"/>
              <w:rPr>
                <w:rFonts w:eastAsia="Times New Roman" w:cs="Arial"/>
                <w:color w:val="000000"/>
                <w:sz w:val="20"/>
                <w:szCs w:val="20"/>
                <w:lang w:eastAsia="es-VE"/>
              </w:rPr>
            </w:pPr>
            <w:r w:rsidRPr="001857E7">
              <w:rPr>
                <w:rFonts w:eastAsia="Times New Roman" w:cs="Arial"/>
                <w:color w:val="000000"/>
                <w:sz w:val="20"/>
                <w:szCs w:val="20"/>
                <w:lang w:eastAsia="es-VE"/>
              </w:rPr>
              <w:t>Fecha de preparación</w:t>
            </w:r>
          </w:p>
        </w:tc>
        <w:tc>
          <w:tcPr>
            <w:tcW w:w="5609" w:type="dxa"/>
          </w:tcPr>
          <w:p w14:paraId="4C8AB2C0" w14:textId="0AA5D5B1" w:rsidR="002D4F14" w:rsidRPr="001857E7" w:rsidRDefault="00494453" w:rsidP="00C9185A">
            <w:pPr>
              <w:spacing w:after="0"/>
              <w:rPr>
                <w:rFonts w:eastAsia="Times New Roman" w:cs="Arial"/>
                <w:color w:val="000000"/>
                <w:sz w:val="20"/>
                <w:szCs w:val="20"/>
                <w:lang w:eastAsia="es-VE"/>
              </w:rPr>
            </w:pPr>
            <w:r>
              <w:rPr>
                <w:rFonts w:eastAsia="Times New Roman" w:cs="Arial"/>
                <w:color w:val="000000"/>
                <w:sz w:val="20"/>
                <w:szCs w:val="20"/>
                <w:lang w:eastAsia="es-VE"/>
              </w:rPr>
              <w:t>05 de junio de 2025</w:t>
            </w:r>
          </w:p>
        </w:tc>
      </w:tr>
      <w:tr w:rsidR="002D4F14" w:rsidRPr="001857E7" w14:paraId="581827F9" w14:textId="77777777" w:rsidTr="00992E52">
        <w:tc>
          <w:tcPr>
            <w:tcW w:w="3261" w:type="dxa"/>
          </w:tcPr>
          <w:p w14:paraId="744E4A76" w14:textId="77777777" w:rsidR="002D4F14" w:rsidRPr="001857E7" w:rsidRDefault="002D4F14" w:rsidP="00C9185A">
            <w:pPr>
              <w:spacing w:after="0"/>
              <w:rPr>
                <w:rFonts w:eastAsia="Times New Roman" w:cs="Arial"/>
                <w:color w:val="000000"/>
                <w:sz w:val="20"/>
                <w:szCs w:val="20"/>
                <w:lang w:eastAsia="es-VE"/>
              </w:rPr>
            </w:pPr>
            <w:r w:rsidRPr="001857E7">
              <w:rPr>
                <w:rFonts w:eastAsia="Times New Roman" w:cs="Arial"/>
                <w:color w:val="000000"/>
                <w:sz w:val="20"/>
                <w:szCs w:val="20"/>
                <w:lang w:eastAsia="es-VE"/>
              </w:rPr>
              <w:t>Cliente</w:t>
            </w:r>
          </w:p>
        </w:tc>
        <w:tc>
          <w:tcPr>
            <w:tcW w:w="5609" w:type="dxa"/>
          </w:tcPr>
          <w:p w14:paraId="7A8B9676" w14:textId="711D6C90" w:rsidR="002D4F14" w:rsidRPr="001857E7" w:rsidRDefault="001059F9" w:rsidP="00C9185A">
            <w:pPr>
              <w:spacing w:after="0"/>
              <w:rPr>
                <w:rFonts w:eastAsia="Times New Roman" w:cs="Arial"/>
                <w:color w:val="000000"/>
                <w:sz w:val="20"/>
                <w:szCs w:val="20"/>
                <w:lang w:eastAsia="es-VE"/>
              </w:rPr>
            </w:pPr>
            <w:proofErr w:type="spellStart"/>
            <w:r>
              <w:rPr>
                <w:rFonts w:eastAsia="Times New Roman" w:cs="Arial"/>
                <w:color w:val="000000"/>
                <w:sz w:val="20"/>
                <w:szCs w:val="20"/>
                <w:lang w:eastAsia="es-VE"/>
              </w:rPr>
              <w:t>Fresh</w:t>
            </w:r>
            <w:proofErr w:type="spellEnd"/>
            <w:r>
              <w:rPr>
                <w:rFonts w:eastAsia="Times New Roman" w:cs="Arial"/>
                <w:color w:val="000000"/>
                <w:sz w:val="20"/>
                <w:szCs w:val="20"/>
                <w:lang w:eastAsia="es-VE"/>
              </w:rPr>
              <w:t xml:space="preserve"> </w:t>
            </w:r>
            <w:proofErr w:type="spellStart"/>
            <w:r>
              <w:rPr>
                <w:rFonts w:eastAsia="Times New Roman" w:cs="Arial"/>
                <w:color w:val="000000"/>
                <w:sz w:val="20"/>
                <w:szCs w:val="20"/>
                <w:lang w:eastAsia="es-VE"/>
              </w:rPr>
              <w:t>Market</w:t>
            </w:r>
            <w:proofErr w:type="spellEnd"/>
          </w:p>
        </w:tc>
      </w:tr>
      <w:tr w:rsidR="002D4F14" w:rsidRPr="001857E7" w14:paraId="7DB3490D" w14:textId="77777777" w:rsidTr="00992E52">
        <w:tc>
          <w:tcPr>
            <w:tcW w:w="3261" w:type="dxa"/>
          </w:tcPr>
          <w:p w14:paraId="31C26615" w14:textId="77777777" w:rsidR="002D4F14" w:rsidRPr="001857E7" w:rsidRDefault="00B10603" w:rsidP="00C9185A">
            <w:pPr>
              <w:spacing w:after="0"/>
              <w:rPr>
                <w:rFonts w:eastAsia="Times New Roman" w:cs="Arial"/>
                <w:color w:val="000000"/>
                <w:sz w:val="20"/>
                <w:szCs w:val="20"/>
                <w:lang w:eastAsia="es-VE"/>
              </w:rPr>
            </w:pPr>
            <w:r>
              <w:rPr>
                <w:rFonts w:eastAsia="Times New Roman" w:cs="Arial"/>
                <w:color w:val="000000"/>
                <w:sz w:val="20"/>
                <w:szCs w:val="20"/>
                <w:lang w:eastAsia="es-VE"/>
              </w:rPr>
              <w:t>Patrocinador (Sponsor)</w:t>
            </w:r>
          </w:p>
        </w:tc>
        <w:tc>
          <w:tcPr>
            <w:tcW w:w="5609" w:type="dxa"/>
          </w:tcPr>
          <w:p w14:paraId="09D2F951" w14:textId="7EFDDE09" w:rsidR="002D4F14" w:rsidRPr="001857E7" w:rsidRDefault="00A35CBB" w:rsidP="00C9185A">
            <w:pPr>
              <w:spacing w:after="0"/>
              <w:rPr>
                <w:rFonts w:eastAsia="Times New Roman" w:cs="Arial"/>
                <w:color w:val="000000"/>
                <w:sz w:val="20"/>
                <w:szCs w:val="20"/>
                <w:lang w:eastAsia="es-VE"/>
              </w:rPr>
            </w:pPr>
            <w:proofErr w:type="spellStart"/>
            <w:r>
              <w:rPr>
                <w:rFonts w:eastAsia="Times New Roman" w:cs="Arial"/>
                <w:color w:val="000000"/>
                <w:sz w:val="20"/>
                <w:szCs w:val="20"/>
                <w:lang w:eastAsia="es-VE"/>
              </w:rPr>
              <w:t>Fresh</w:t>
            </w:r>
            <w:proofErr w:type="spellEnd"/>
            <w:r>
              <w:rPr>
                <w:rFonts w:eastAsia="Times New Roman" w:cs="Arial"/>
                <w:color w:val="000000"/>
                <w:sz w:val="20"/>
                <w:szCs w:val="20"/>
                <w:lang w:eastAsia="es-VE"/>
              </w:rPr>
              <w:t xml:space="preserve"> </w:t>
            </w:r>
            <w:proofErr w:type="spellStart"/>
            <w:r>
              <w:rPr>
                <w:rFonts w:eastAsia="Times New Roman" w:cs="Arial"/>
                <w:color w:val="000000"/>
                <w:sz w:val="20"/>
                <w:szCs w:val="20"/>
                <w:lang w:eastAsia="es-VE"/>
              </w:rPr>
              <w:t>Market</w:t>
            </w:r>
            <w:proofErr w:type="spellEnd"/>
          </w:p>
        </w:tc>
      </w:tr>
      <w:tr w:rsidR="00B10603" w:rsidRPr="001857E7" w14:paraId="440B4768" w14:textId="77777777" w:rsidTr="00992E52">
        <w:tc>
          <w:tcPr>
            <w:tcW w:w="3261" w:type="dxa"/>
          </w:tcPr>
          <w:p w14:paraId="62067381" w14:textId="77777777" w:rsidR="00B10603" w:rsidRPr="001857E7" w:rsidRDefault="00B10603" w:rsidP="00C9185A">
            <w:pPr>
              <w:spacing w:after="0"/>
              <w:rPr>
                <w:rFonts w:eastAsia="Times New Roman" w:cs="Arial"/>
                <w:color w:val="000000"/>
                <w:sz w:val="20"/>
                <w:szCs w:val="20"/>
                <w:lang w:eastAsia="es-VE"/>
              </w:rPr>
            </w:pPr>
            <w:r w:rsidRPr="001857E7">
              <w:rPr>
                <w:rFonts w:eastAsia="Times New Roman" w:cs="Arial"/>
                <w:color w:val="000000"/>
                <w:sz w:val="20"/>
                <w:szCs w:val="20"/>
                <w:lang w:eastAsia="es-VE"/>
              </w:rPr>
              <w:t>Gerente / Líder de Proyecto</w:t>
            </w:r>
          </w:p>
        </w:tc>
        <w:tc>
          <w:tcPr>
            <w:tcW w:w="5609" w:type="dxa"/>
          </w:tcPr>
          <w:p w14:paraId="2C89F867" w14:textId="40C59777" w:rsidR="00B10603" w:rsidRPr="001857E7" w:rsidRDefault="002842D2" w:rsidP="00C9185A">
            <w:pPr>
              <w:spacing w:after="0"/>
              <w:rPr>
                <w:rFonts w:eastAsia="Times New Roman" w:cs="Arial"/>
                <w:color w:val="000000"/>
                <w:sz w:val="20"/>
                <w:szCs w:val="20"/>
                <w:lang w:eastAsia="es-VE"/>
              </w:rPr>
            </w:pPr>
            <w:r>
              <w:rPr>
                <w:rFonts w:eastAsia="Times New Roman" w:cs="Arial"/>
                <w:color w:val="000000"/>
                <w:sz w:val="20"/>
                <w:szCs w:val="20"/>
                <w:lang w:eastAsia="es-VE"/>
              </w:rPr>
              <w:t>Grupo de Desarrollo</w:t>
            </w:r>
            <w:r w:rsidR="00B259ED">
              <w:rPr>
                <w:rFonts w:eastAsia="Times New Roman" w:cs="Arial"/>
                <w:color w:val="000000"/>
                <w:sz w:val="20"/>
                <w:szCs w:val="20"/>
                <w:lang w:eastAsia="es-VE"/>
              </w:rPr>
              <w:t xml:space="preserve"> de sistemas</w:t>
            </w:r>
          </w:p>
        </w:tc>
      </w:tr>
    </w:tbl>
    <w:p w14:paraId="7FBF3F43" w14:textId="77777777" w:rsidR="00B31CA8" w:rsidRDefault="00B31CA8" w:rsidP="00C9185A">
      <w:pPr>
        <w:spacing w:after="0"/>
      </w:pPr>
    </w:p>
    <w:p w14:paraId="66EAEF6A" w14:textId="77777777" w:rsidR="003C24EF" w:rsidRDefault="003C24EF" w:rsidP="00C9185A">
      <w:pPr>
        <w:spacing w:after="0"/>
      </w:pPr>
    </w:p>
    <w:p w14:paraId="5DEF9BEF" w14:textId="77777777" w:rsidR="003C24EF" w:rsidRDefault="003C24EF" w:rsidP="00C9185A">
      <w:pPr>
        <w:spacing w:after="0"/>
      </w:pPr>
    </w:p>
    <w:p w14:paraId="4C3E0547" w14:textId="77777777" w:rsidR="003C24EF" w:rsidRDefault="003C24EF" w:rsidP="00C9185A">
      <w:pPr>
        <w:spacing w:after="0"/>
      </w:pPr>
    </w:p>
    <w:p w14:paraId="025D4C63" w14:textId="77777777" w:rsidR="003C24EF" w:rsidRDefault="003C24EF" w:rsidP="00C9185A">
      <w:pPr>
        <w:spacing w:after="0"/>
      </w:pPr>
    </w:p>
    <w:p w14:paraId="50483267" w14:textId="77777777" w:rsidR="003C24EF" w:rsidRDefault="003C24EF" w:rsidP="00C9185A">
      <w:pPr>
        <w:spacing w:after="0"/>
      </w:pPr>
    </w:p>
    <w:p w14:paraId="7CC27B59" w14:textId="77777777" w:rsidR="003C24EF" w:rsidRDefault="003C24EF" w:rsidP="00C9185A">
      <w:pPr>
        <w:spacing w:after="0"/>
      </w:pPr>
    </w:p>
    <w:p w14:paraId="4C0305AF" w14:textId="77777777" w:rsidR="003C24EF" w:rsidRDefault="003C24EF" w:rsidP="00C9185A">
      <w:pPr>
        <w:spacing w:after="0"/>
      </w:pPr>
    </w:p>
    <w:p w14:paraId="2AFDEA42" w14:textId="77777777" w:rsidR="003C24EF" w:rsidRDefault="003C24EF" w:rsidP="00C9185A">
      <w:pPr>
        <w:spacing w:after="0"/>
      </w:pPr>
    </w:p>
    <w:p w14:paraId="6A10BE17" w14:textId="77777777" w:rsidR="003C24EF" w:rsidRDefault="003C24EF" w:rsidP="00C9185A">
      <w:pPr>
        <w:spacing w:after="0"/>
      </w:pPr>
    </w:p>
    <w:p w14:paraId="1F596993" w14:textId="77777777" w:rsidR="003C24EF" w:rsidRDefault="003C24EF" w:rsidP="00C9185A">
      <w:pPr>
        <w:spacing w:after="0"/>
      </w:pPr>
    </w:p>
    <w:p w14:paraId="4433F17C" w14:textId="77777777" w:rsidR="003C24EF" w:rsidRDefault="003C24EF" w:rsidP="00C9185A">
      <w:pPr>
        <w:spacing w:after="0"/>
      </w:pPr>
    </w:p>
    <w:p w14:paraId="17C40E05" w14:textId="77777777" w:rsidR="003C24EF" w:rsidRDefault="003C24EF" w:rsidP="00C9185A">
      <w:pPr>
        <w:spacing w:after="0"/>
      </w:pPr>
    </w:p>
    <w:p w14:paraId="575AA5D7" w14:textId="77777777" w:rsidR="003C24EF" w:rsidRDefault="003C24EF" w:rsidP="00C9185A">
      <w:pPr>
        <w:spacing w:after="0"/>
      </w:pPr>
    </w:p>
    <w:p w14:paraId="4B9902A5" w14:textId="77777777" w:rsidR="003C24EF" w:rsidRDefault="003C24EF" w:rsidP="00C9185A">
      <w:pPr>
        <w:spacing w:after="0"/>
      </w:pPr>
    </w:p>
    <w:p w14:paraId="4807501A" w14:textId="77777777" w:rsidR="003C24EF" w:rsidRDefault="003C24EF" w:rsidP="00C9185A">
      <w:pPr>
        <w:spacing w:after="0"/>
      </w:pPr>
    </w:p>
    <w:p w14:paraId="5B98DF51" w14:textId="77777777" w:rsidR="00B31CA8" w:rsidRDefault="00B31CA8" w:rsidP="00C9185A">
      <w:pPr>
        <w:spacing w:after="0"/>
      </w:pPr>
    </w:p>
    <w:p w14:paraId="12BC1985" w14:textId="77777777" w:rsidR="00B31CA8" w:rsidRDefault="00B31CA8" w:rsidP="00C9185A">
      <w:pPr>
        <w:spacing w:after="0"/>
      </w:pPr>
    </w:p>
    <w:p w14:paraId="552BB6CB" w14:textId="77777777" w:rsidR="00B31CA8" w:rsidRDefault="00B31CA8" w:rsidP="00C9185A">
      <w:pPr>
        <w:spacing w:after="0"/>
      </w:pPr>
    </w:p>
    <w:p w14:paraId="09105B6C" w14:textId="77777777" w:rsidR="00AD1BEE" w:rsidRDefault="00AD1BEE" w:rsidP="00C9185A">
      <w:pPr>
        <w:spacing w:after="0"/>
      </w:pPr>
    </w:p>
    <w:p w14:paraId="538FF142" w14:textId="77777777" w:rsidR="003C24EF" w:rsidRDefault="003C24EF" w:rsidP="00C9185A">
      <w:pPr>
        <w:spacing w:after="0"/>
      </w:pPr>
    </w:p>
    <w:p w14:paraId="54276590" w14:textId="77777777" w:rsidR="007474C8" w:rsidRDefault="007474C8" w:rsidP="00C9185A">
      <w:pPr>
        <w:spacing w:after="0"/>
      </w:pPr>
    </w:p>
    <w:p w14:paraId="0670376F" w14:textId="77777777" w:rsidR="007474C8" w:rsidRDefault="007474C8" w:rsidP="00C9185A">
      <w:pPr>
        <w:spacing w:after="0"/>
      </w:pPr>
    </w:p>
    <w:p w14:paraId="1A0B42F1" w14:textId="77777777" w:rsidR="007474C8" w:rsidRDefault="007474C8" w:rsidP="00C9185A">
      <w:pPr>
        <w:spacing w:after="0"/>
      </w:pPr>
    </w:p>
    <w:p w14:paraId="3D13D212" w14:textId="77777777" w:rsidR="00B31CA8" w:rsidRDefault="00B31CA8" w:rsidP="00C9185A">
      <w:pPr>
        <w:spacing w:after="0"/>
      </w:pPr>
    </w:p>
    <w:p w14:paraId="3C6ED10F" w14:textId="77777777" w:rsidR="001857E7" w:rsidRDefault="001857E7" w:rsidP="00C9185A">
      <w:pPr>
        <w:spacing w:after="0"/>
      </w:pPr>
    </w:p>
    <w:p w14:paraId="0EC1908F" w14:textId="43B6F724" w:rsidR="6E875FF3" w:rsidRPr="00DE3B49" w:rsidRDefault="6E875FF3" w:rsidP="6E875FF3">
      <w:pPr>
        <w:pStyle w:val="Ttulo1"/>
        <w:spacing w:line="276" w:lineRule="auto"/>
        <w:rPr>
          <w:lang w:val="es-CR"/>
        </w:rPr>
      </w:pPr>
    </w:p>
    <w:p w14:paraId="02570219" w14:textId="77777777" w:rsidR="00B97EF4" w:rsidRPr="00EF3BF6" w:rsidRDefault="00B97EF4" w:rsidP="00C9185A">
      <w:pPr>
        <w:pStyle w:val="Ttulo1"/>
        <w:spacing w:line="276" w:lineRule="auto"/>
        <w:rPr>
          <w:rFonts w:ascii="Calibri" w:hAnsi="Calibri"/>
          <w:color w:val="222222"/>
          <w:sz w:val="22"/>
          <w:szCs w:val="22"/>
          <w:lang w:val="es-CR" w:eastAsia="es-VE"/>
        </w:rPr>
      </w:pPr>
      <w:bookmarkStart w:id="2" w:name="_Toc447627813"/>
      <w:r w:rsidRPr="00EF3BF6">
        <w:rPr>
          <w:lang w:val="es-CR"/>
        </w:rPr>
        <w:t>Resumen Ejecutivo</w:t>
      </w:r>
      <w:bookmarkEnd w:id="2"/>
      <w:r w:rsidRPr="00EF3BF6">
        <w:rPr>
          <w:rFonts w:ascii="Calibri" w:hAnsi="Calibri"/>
          <w:color w:val="222222"/>
          <w:sz w:val="22"/>
          <w:szCs w:val="22"/>
          <w:lang w:val="es-CR" w:eastAsia="es-VE"/>
        </w:rPr>
        <w:t> </w:t>
      </w:r>
    </w:p>
    <w:p w14:paraId="79291F11" w14:textId="77777777" w:rsidR="00DE3B49" w:rsidRDefault="00DE3B49" w:rsidP="00DE3B49">
      <w:pPr>
        <w:shd w:val="clear" w:color="auto" w:fill="FFFFFF"/>
        <w:spacing w:after="0"/>
        <w:rPr>
          <w:szCs w:val="24"/>
        </w:rPr>
      </w:pPr>
      <w:r w:rsidRPr="00DE3B49">
        <w:rPr>
          <w:szCs w:val="24"/>
        </w:rPr>
        <w:t xml:space="preserve">Este estudio de factibilidad tiene como objetivo analizar si es viable implementar un sistema inteligente de gestión de inventario para la empresa </w:t>
      </w:r>
      <w:proofErr w:type="spellStart"/>
      <w:r w:rsidRPr="00DE3B49">
        <w:rPr>
          <w:szCs w:val="24"/>
        </w:rPr>
        <w:t>Fresh</w:t>
      </w:r>
      <w:proofErr w:type="spellEnd"/>
      <w:r w:rsidRPr="00DE3B49">
        <w:rPr>
          <w:szCs w:val="24"/>
        </w:rPr>
        <w:t xml:space="preserve"> </w:t>
      </w:r>
      <w:proofErr w:type="spellStart"/>
      <w:r w:rsidRPr="00DE3B49">
        <w:rPr>
          <w:szCs w:val="24"/>
        </w:rPr>
        <w:t>Market</w:t>
      </w:r>
      <w:proofErr w:type="spellEnd"/>
      <w:r w:rsidRPr="00DE3B49">
        <w:rPr>
          <w:szCs w:val="24"/>
        </w:rPr>
        <w:t>, enfocado principalmente en productos perecederos. La idea surge a partir de los problemas que actualmente enfrentan, como pérdidas por vencimiento, desabastecimiento y falta de control en el inventario, lo cual afecta tanto a la empresa como a sus clientes.</w:t>
      </w:r>
    </w:p>
    <w:p w14:paraId="2B3428A1" w14:textId="77777777" w:rsidR="00DE3B49" w:rsidRPr="00DE3B49" w:rsidRDefault="00DE3B49" w:rsidP="00DE3B49">
      <w:pPr>
        <w:shd w:val="clear" w:color="auto" w:fill="FFFFFF"/>
        <w:spacing w:after="0"/>
        <w:rPr>
          <w:szCs w:val="24"/>
        </w:rPr>
      </w:pPr>
    </w:p>
    <w:p w14:paraId="3999C749" w14:textId="3E059B9C" w:rsidR="00DE3B49" w:rsidRDefault="00DE3B49" w:rsidP="00DE3B49">
      <w:pPr>
        <w:shd w:val="clear" w:color="auto" w:fill="FFFFFF"/>
        <w:spacing w:after="0"/>
        <w:rPr>
          <w:szCs w:val="24"/>
        </w:rPr>
      </w:pPr>
      <w:r w:rsidRPr="00DE3B49">
        <w:rPr>
          <w:szCs w:val="24"/>
        </w:rPr>
        <w:t>Durante el desarrollo del estudio, se evaluaron diferentes aspectos técnicos, económicos, legales, operativos y de mercado. Se propone el uso de tecnologías como inteligencia artificial, códigos QR y aplicaciones móviles, lo cual permitiría automatizar tareas, generar alertas de vencimiento y mejorar el control del stock en tiempo real. Aunque requiere una inversión inicial, los beneficios proyectados son significativos, ya que se estima una reducción del 20% en pérdidas y una mejor eficiencia en la rotación de productos. El retorno de la inversión se espera en un plazo de 12 a 18 meses.</w:t>
      </w:r>
    </w:p>
    <w:p w14:paraId="031DD0D2" w14:textId="77777777" w:rsidR="00DE3B49" w:rsidRPr="00DE3B49" w:rsidRDefault="00DE3B49" w:rsidP="00DE3B49">
      <w:pPr>
        <w:shd w:val="clear" w:color="auto" w:fill="FFFFFF"/>
        <w:spacing w:after="0"/>
        <w:rPr>
          <w:szCs w:val="24"/>
        </w:rPr>
      </w:pPr>
    </w:p>
    <w:p w14:paraId="5B7F1BF3" w14:textId="77777777" w:rsidR="00DE3B49" w:rsidRPr="00DE3B49" w:rsidRDefault="00DE3B49" w:rsidP="00DE3B49">
      <w:pPr>
        <w:shd w:val="clear" w:color="auto" w:fill="FFFFFF"/>
        <w:spacing w:after="0"/>
        <w:rPr>
          <w:szCs w:val="24"/>
        </w:rPr>
      </w:pPr>
      <w:r w:rsidRPr="00DE3B49">
        <w:rPr>
          <w:szCs w:val="24"/>
        </w:rPr>
        <w:t xml:space="preserve">Finalmente, se concluye que el proyecto sí es factible en todas las áreas analizadas. </w:t>
      </w:r>
      <w:proofErr w:type="spellStart"/>
      <w:r w:rsidRPr="00DE3B49">
        <w:rPr>
          <w:szCs w:val="24"/>
        </w:rPr>
        <w:t>Fresh</w:t>
      </w:r>
      <w:proofErr w:type="spellEnd"/>
      <w:r w:rsidRPr="00DE3B49">
        <w:rPr>
          <w:szCs w:val="24"/>
        </w:rPr>
        <w:t xml:space="preserve"> </w:t>
      </w:r>
      <w:proofErr w:type="spellStart"/>
      <w:r w:rsidRPr="00DE3B49">
        <w:rPr>
          <w:szCs w:val="24"/>
        </w:rPr>
        <w:t>Market</w:t>
      </w:r>
      <w:proofErr w:type="spellEnd"/>
      <w:r w:rsidRPr="00DE3B49">
        <w:rPr>
          <w:szCs w:val="24"/>
        </w:rPr>
        <w:t xml:space="preserve"> ya cuenta con una cultura orientada a la mejora tecnológica, por lo que este sistema se adapta bien a sus necesidades y procesos actuales. Por eso, se recomienda continuar con la aprobación e implementación del proyecto, ya que puede traer importantes mejoras en la operación, reducción de pérdidas y una mejor experiencia para los clientes.</w:t>
      </w:r>
    </w:p>
    <w:p w14:paraId="08275301" w14:textId="77777777" w:rsidR="00FE76B5" w:rsidRPr="00DE3B49" w:rsidRDefault="00FE76B5" w:rsidP="00C9185A">
      <w:pPr>
        <w:shd w:val="clear" w:color="auto" w:fill="FFFFFF"/>
        <w:spacing w:after="0"/>
        <w:rPr>
          <w:rFonts w:eastAsia="Times New Roman" w:cs="Arial"/>
          <w:sz w:val="22"/>
          <w:lang w:eastAsia="es-VE"/>
        </w:rPr>
      </w:pPr>
    </w:p>
    <w:p w14:paraId="67A800D6" w14:textId="77777777" w:rsidR="00FE76B5" w:rsidRDefault="00FE76B5" w:rsidP="00C9185A">
      <w:pPr>
        <w:shd w:val="clear" w:color="auto" w:fill="FFFFFF"/>
        <w:spacing w:after="0"/>
        <w:rPr>
          <w:rFonts w:eastAsia="Times New Roman" w:cs="Arial"/>
          <w:color w:val="000000"/>
          <w:sz w:val="22"/>
          <w:lang w:eastAsia="es-VE"/>
        </w:rPr>
      </w:pPr>
    </w:p>
    <w:p w14:paraId="333509C7" w14:textId="77777777" w:rsidR="00FE76B5" w:rsidRPr="007D066D" w:rsidRDefault="00FE76B5" w:rsidP="00C9185A">
      <w:pPr>
        <w:shd w:val="clear" w:color="auto" w:fill="FFFFFF"/>
        <w:spacing w:after="0"/>
        <w:rPr>
          <w:rFonts w:eastAsia="Times New Roman" w:cs="Arial"/>
          <w:color w:val="000000"/>
          <w:sz w:val="22"/>
          <w:lang w:eastAsia="es-VE"/>
        </w:rPr>
      </w:pPr>
    </w:p>
    <w:p w14:paraId="14C4F0AF" w14:textId="77777777" w:rsidR="00FE76B5" w:rsidRPr="007D066D" w:rsidRDefault="00FE76B5" w:rsidP="00C9185A">
      <w:pPr>
        <w:shd w:val="clear" w:color="auto" w:fill="FFFFFF"/>
        <w:spacing w:after="0"/>
        <w:rPr>
          <w:rFonts w:eastAsia="Times New Roman" w:cs="Arial"/>
          <w:color w:val="000000"/>
          <w:sz w:val="22"/>
          <w:lang w:eastAsia="es-VE"/>
        </w:rPr>
      </w:pPr>
    </w:p>
    <w:p w14:paraId="625237CC" w14:textId="77777777" w:rsidR="00FE76B5" w:rsidRPr="007D066D" w:rsidRDefault="00FE76B5" w:rsidP="00C9185A">
      <w:pPr>
        <w:shd w:val="clear" w:color="auto" w:fill="FFFFFF"/>
        <w:spacing w:after="0"/>
        <w:rPr>
          <w:rFonts w:eastAsia="Times New Roman" w:cs="Arial"/>
          <w:color w:val="000000"/>
          <w:sz w:val="22"/>
          <w:lang w:eastAsia="es-VE"/>
        </w:rPr>
      </w:pPr>
    </w:p>
    <w:p w14:paraId="07337F3B" w14:textId="77777777" w:rsidR="00FE76B5" w:rsidRPr="007D066D" w:rsidRDefault="00FE76B5" w:rsidP="00C9185A">
      <w:pPr>
        <w:shd w:val="clear" w:color="auto" w:fill="FFFFFF"/>
        <w:spacing w:after="0"/>
        <w:rPr>
          <w:rFonts w:eastAsia="Times New Roman" w:cs="Arial"/>
          <w:color w:val="000000"/>
          <w:sz w:val="22"/>
          <w:lang w:eastAsia="es-VE"/>
        </w:rPr>
      </w:pPr>
    </w:p>
    <w:p w14:paraId="5DA4A00C" w14:textId="77777777" w:rsidR="00FE76B5" w:rsidRPr="007D066D" w:rsidRDefault="00FE76B5" w:rsidP="00C9185A">
      <w:pPr>
        <w:shd w:val="clear" w:color="auto" w:fill="FFFFFF"/>
        <w:spacing w:after="0"/>
        <w:rPr>
          <w:rFonts w:eastAsia="Times New Roman" w:cs="Arial"/>
          <w:color w:val="000000"/>
          <w:sz w:val="22"/>
          <w:lang w:eastAsia="es-VE"/>
        </w:rPr>
      </w:pPr>
    </w:p>
    <w:p w14:paraId="0F9CCD3F" w14:textId="77777777" w:rsidR="00FE76B5" w:rsidRPr="007D066D" w:rsidRDefault="00FE76B5" w:rsidP="00C9185A">
      <w:pPr>
        <w:shd w:val="clear" w:color="auto" w:fill="FFFFFF"/>
        <w:spacing w:after="0"/>
        <w:rPr>
          <w:rFonts w:eastAsia="Times New Roman" w:cs="Arial"/>
          <w:color w:val="000000"/>
          <w:sz w:val="22"/>
          <w:lang w:eastAsia="es-VE"/>
        </w:rPr>
      </w:pPr>
    </w:p>
    <w:p w14:paraId="0D7A980C" w14:textId="77777777" w:rsidR="00FE76B5" w:rsidRPr="007D066D" w:rsidRDefault="00FE76B5" w:rsidP="00C9185A">
      <w:pPr>
        <w:shd w:val="clear" w:color="auto" w:fill="FFFFFF"/>
        <w:spacing w:after="0"/>
        <w:rPr>
          <w:rFonts w:eastAsia="Times New Roman" w:cs="Arial"/>
          <w:color w:val="000000"/>
          <w:sz w:val="22"/>
          <w:lang w:eastAsia="es-VE"/>
        </w:rPr>
      </w:pPr>
    </w:p>
    <w:p w14:paraId="3327B3A4" w14:textId="77777777" w:rsidR="00FE76B5" w:rsidRPr="007D066D" w:rsidRDefault="00FE76B5" w:rsidP="00C9185A">
      <w:pPr>
        <w:shd w:val="clear" w:color="auto" w:fill="FFFFFF"/>
        <w:spacing w:after="0"/>
        <w:rPr>
          <w:rFonts w:eastAsia="Times New Roman" w:cs="Arial"/>
          <w:color w:val="000000"/>
          <w:sz w:val="22"/>
          <w:lang w:eastAsia="es-VE"/>
        </w:rPr>
      </w:pPr>
    </w:p>
    <w:p w14:paraId="152365A9" w14:textId="77777777" w:rsidR="00FE76B5" w:rsidRPr="007D066D" w:rsidRDefault="00FE76B5" w:rsidP="00C9185A">
      <w:pPr>
        <w:shd w:val="clear" w:color="auto" w:fill="FFFFFF"/>
        <w:spacing w:after="0"/>
        <w:rPr>
          <w:rFonts w:eastAsia="Times New Roman" w:cs="Arial"/>
          <w:color w:val="000000"/>
          <w:sz w:val="22"/>
          <w:lang w:eastAsia="es-VE"/>
        </w:rPr>
      </w:pPr>
    </w:p>
    <w:p w14:paraId="52476D8B" w14:textId="77777777" w:rsidR="00FE76B5" w:rsidRPr="007D066D" w:rsidRDefault="00FE76B5" w:rsidP="00C9185A">
      <w:pPr>
        <w:shd w:val="clear" w:color="auto" w:fill="FFFFFF"/>
        <w:spacing w:after="0"/>
        <w:rPr>
          <w:rFonts w:eastAsia="Times New Roman" w:cs="Arial"/>
          <w:color w:val="000000"/>
          <w:sz w:val="22"/>
          <w:lang w:eastAsia="es-VE"/>
        </w:rPr>
      </w:pPr>
    </w:p>
    <w:p w14:paraId="19425B45" w14:textId="77777777" w:rsidR="00FE76B5" w:rsidRPr="007D066D" w:rsidRDefault="00FE76B5" w:rsidP="00C9185A">
      <w:pPr>
        <w:shd w:val="clear" w:color="auto" w:fill="FFFFFF"/>
        <w:spacing w:after="0"/>
        <w:rPr>
          <w:rFonts w:eastAsia="Times New Roman" w:cs="Arial"/>
          <w:color w:val="000000"/>
          <w:sz w:val="22"/>
          <w:lang w:eastAsia="es-VE"/>
        </w:rPr>
      </w:pPr>
    </w:p>
    <w:p w14:paraId="21B41D84" w14:textId="77777777" w:rsidR="00FE76B5" w:rsidRPr="007D066D" w:rsidRDefault="00FE76B5" w:rsidP="00C9185A">
      <w:pPr>
        <w:shd w:val="clear" w:color="auto" w:fill="FFFFFF"/>
        <w:spacing w:after="0"/>
        <w:rPr>
          <w:rFonts w:eastAsia="Times New Roman" w:cs="Arial"/>
          <w:color w:val="000000"/>
          <w:sz w:val="22"/>
          <w:lang w:eastAsia="es-VE"/>
        </w:rPr>
      </w:pPr>
    </w:p>
    <w:p w14:paraId="15DD1451" w14:textId="32693F52" w:rsidR="00B97EF4" w:rsidRPr="00A83FF8" w:rsidRDefault="00A61755" w:rsidP="00C9185A">
      <w:pPr>
        <w:pStyle w:val="Ttulo1"/>
        <w:spacing w:line="276" w:lineRule="auto"/>
        <w:rPr>
          <w:rFonts w:cs="Arial"/>
          <w:lang w:val="es-VE"/>
        </w:rPr>
      </w:pPr>
      <w:bookmarkStart w:id="3" w:name="_Toc447627814"/>
      <w:r>
        <w:rPr>
          <w:rFonts w:cs="Arial"/>
          <w:lang w:val="es-VE"/>
        </w:rPr>
        <w:lastRenderedPageBreak/>
        <w:t>Antecedentes del proyecto</w:t>
      </w:r>
      <w:bookmarkEnd w:id="3"/>
    </w:p>
    <w:p w14:paraId="52D74ABF" w14:textId="6C902D68" w:rsidR="004A7310" w:rsidRPr="005455C4" w:rsidRDefault="00310277" w:rsidP="00896DDE">
      <w:pPr>
        <w:shd w:val="clear" w:color="auto" w:fill="FFFFFF"/>
        <w:spacing w:after="0"/>
        <w:ind w:left="720"/>
      </w:pPr>
      <w:r w:rsidRPr="005455C4">
        <w:t xml:space="preserve">Este proyecto surge de la necesidad de mejorar el control de inventario en la empresa de </w:t>
      </w:r>
      <w:proofErr w:type="spellStart"/>
      <w:r w:rsidRPr="005455C4">
        <w:t>Fresh</w:t>
      </w:r>
      <w:proofErr w:type="spellEnd"/>
      <w:r w:rsidRPr="005455C4">
        <w:t xml:space="preserve"> </w:t>
      </w:r>
      <w:proofErr w:type="spellStart"/>
      <w:r w:rsidRPr="005455C4">
        <w:t>Market</w:t>
      </w:r>
      <w:proofErr w:type="spellEnd"/>
      <w:r w:rsidRPr="005455C4">
        <w:t xml:space="preserve">, </w:t>
      </w:r>
      <w:r w:rsidR="005A25EE" w:rsidRPr="005455C4">
        <w:t>enfocado en lo</w:t>
      </w:r>
      <w:r w:rsidR="00D2193B" w:rsidRPr="005455C4">
        <w:t>s productos perecederos o de corta vida útil. Actualmente se enfrente un problema de la precisión en el manejo de inventario</w:t>
      </w:r>
      <w:r w:rsidR="00942A3A" w:rsidRPr="005455C4">
        <w:t xml:space="preserve">, lo que genera </w:t>
      </w:r>
      <w:r w:rsidR="00F06315" w:rsidRPr="005455C4">
        <w:t>pérdidas económicas</w:t>
      </w:r>
      <w:r w:rsidR="00942A3A" w:rsidRPr="005455C4">
        <w:t xml:space="preserve">, desabastecimiento o </w:t>
      </w:r>
      <w:r w:rsidR="00F06315" w:rsidRPr="005455C4">
        <w:t>sobre inventarió.</w:t>
      </w:r>
    </w:p>
    <w:p w14:paraId="60D9BBF5" w14:textId="336E1190" w:rsidR="0062570D" w:rsidRPr="005455C4" w:rsidRDefault="0062570D" w:rsidP="00896DDE">
      <w:pPr>
        <w:shd w:val="clear" w:color="auto" w:fill="FFFFFF"/>
        <w:spacing w:after="0"/>
        <w:ind w:left="720"/>
      </w:pPr>
    </w:p>
    <w:p w14:paraId="1106BB6D" w14:textId="60929457" w:rsidR="0062570D" w:rsidRPr="005455C4" w:rsidRDefault="0062570D" w:rsidP="00896DDE">
      <w:pPr>
        <w:shd w:val="clear" w:color="auto" w:fill="FFFFFF"/>
        <w:spacing w:after="0"/>
        <w:ind w:left="720"/>
      </w:pPr>
      <w:r w:rsidRPr="005455C4">
        <w:t xml:space="preserve">Algunos factores que impulsaron la investigación </w:t>
      </w:r>
      <w:r w:rsidR="008D5910" w:rsidRPr="005455C4">
        <w:rPr>
          <w:szCs w:val="24"/>
        </w:rPr>
        <w:t>de factibilidad fueron:</w:t>
      </w:r>
    </w:p>
    <w:p w14:paraId="4B8F46B6" w14:textId="481D8482" w:rsidR="00F06315" w:rsidRPr="005455C4" w:rsidRDefault="00860346" w:rsidP="004A7310">
      <w:pPr>
        <w:shd w:val="clear" w:color="auto" w:fill="FFFFFF"/>
        <w:spacing w:after="0"/>
        <w:ind w:left="720"/>
        <w:rPr>
          <w:szCs w:val="24"/>
        </w:rPr>
      </w:pPr>
      <w:r w:rsidRPr="005455C4">
        <w:rPr>
          <w:szCs w:val="24"/>
        </w:rPr>
        <w:t xml:space="preserve">Necesidad de automatizar el control de productos con </w:t>
      </w:r>
      <w:r w:rsidR="00AF64CC" w:rsidRPr="005455C4">
        <w:rPr>
          <w:szCs w:val="24"/>
        </w:rPr>
        <w:t>fechas de vencimiento.</w:t>
      </w:r>
    </w:p>
    <w:p w14:paraId="48EC4362" w14:textId="77777777" w:rsidR="00896DDE" w:rsidRPr="005455C4" w:rsidRDefault="00A119E7" w:rsidP="009533A8">
      <w:pPr>
        <w:numPr>
          <w:ilvl w:val="0"/>
          <w:numId w:val="9"/>
        </w:numPr>
        <w:shd w:val="clear" w:color="auto" w:fill="FFFFFF"/>
        <w:spacing w:after="0"/>
        <w:rPr>
          <w:ins w:id="4" w:author="Microsoft Word" w:date="2025-06-05T20:01:00Z"/>
          <w:szCs w:val="24"/>
        </w:rPr>
      </w:pPr>
      <w:r w:rsidRPr="005455C4">
        <w:rPr>
          <w:szCs w:val="24"/>
        </w:rPr>
        <w:t xml:space="preserve">Oportunidad de </w:t>
      </w:r>
      <w:r w:rsidR="00B511A8" w:rsidRPr="005455C4">
        <w:rPr>
          <w:szCs w:val="24"/>
        </w:rPr>
        <w:t xml:space="preserve">aplicar tecnologías </w:t>
      </w:r>
      <w:r w:rsidR="00741518" w:rsidRPr="005455C4">
        <w:rPr>
          <w:szCs w:val="24"/>
        </w:rPr>
        <w:t>para optimizar procesos</w:t>
      </w:r>
    </w:p>
    <w:p w14:paraId="260A5A00" w14:textId="2FB18947" w:rsidR="00AF64CC" w:rsidRPr="005455C4" w:rsidRDefault="00A119E7" w:rsidP="009533A8">
      <w:pPr>
        <w:numPr>
          <w:ilvl w:val="0"/>
          <w:numId w:val="9"/>
        </w:numPr>
        <w:shd w:val="clear" w:color="auto" w:fill="FFFFFF"/>
        <w:spacing w:after="0"/>
        <w:rPr>
          <w:szCs w:val="24"/>
        </w:rPr>
      </w:pPr>
      <w:r w:rsidRPr="005455C4">
        <w:rPr>
          <w:szCs w:val="24"/>
        </w:rPr>
        <w:t xml:space="preserve">Oportunidad de </w:t>
      </w:r>
    </w:p>
    <w:p w14:paraId="7496F503" w14:textId="38606F84" w:rsidR="00741518" w:rsidRPr="005455C4" w:rsidRDefault="005E38C3" w:rsidP="009533A8">
      <w:pPr>
        <w:numPr>
          <w:ilvl w:val="0"/>
          <w:numId w:val="9"/>
        </w:numPr>
        <w:shd w:val="clear" w:color="auto" w:fill="FFFFFF"/>
        <w:spacing w:after="0"/>
      </w:pPr>
      <w:r w:rsidRPr="005455C4">
        <w:t xml:space="preserve">Mejorar la experiencia de compra y eficiencia </w:t>
      </w:r>
      <w:r w:rsidR="00930261" w:rsidRPr="005455C4">
        <w:t xml:space="preserve">operativa en </w:t>
      </w:r>
      <w:r w:rsidR="00CA6084" w:rsidRPr="005455C4">
        <w:t>las tiendas.</w:t>
      </w:r>
    </w:p>
    <w:p w14:paraId="1D060DD3" w14:textId="4D095257" w:rsidR="00CA6084" w:rsidRPr="005455C4" w:rsidRDefault="00680DFD" w:rsidP="00896DDE">
      <w:pPr>
        <w:shd w:val="clear" w:color="auto" w:fill="FFFFFF"/>
        <w:spacing w:after="0"/>
        <w:ind w:left="708"/>
      </w:pPr>
      <w:r w:rsidRPr="005455C4">
        <w:t xml:space="preserve">La iniciativa fue planteada </w:t>
      </w:r>
      <w:r w:rsidR="00F94805" w:rsidRPr="005455C4">
        <w:t xml:space="preserve">por un Grupo de desarrolladores </w:t>
      </w:r>
      <w:r w:rsidR="00DA53DB" w:rsidRPr="005455C4">
        <w:t xml:space="preserve">al </w:t>
      </w:r>
      <w:r w:rsidR="00D13A96" w:rsidRPr="005455C4">
        <w:t xml:space="preserve">problema planteado por </w:t>
      </w:r>
      <w:r w:rsidR="00AA246B" w:rsidRPr="005455C4">
        <w:t>el área de operaciones de la empresa</w:t>
      </w:r>
      <w:r w:rsidR="00D83144" w:rsidRPr="005455C4">
        <w:t xml:space="preserve"> </w:t>
      </w:r>
      <w:proofErr w:type="spellStart"/>
      <w:r w:rsidR="00D83144" w:rsidRPr="005455C4">
        <w:t>Fresh</w:t>
      </w:r>
      <w:proofErr w:type="spellEnd"/>
      <w:r w:rsidR="00D83144" w:rsidRPr="005455C4">
        <w:t xml:space="preserve"> </w:t>
      </w:r>
      <w:proofErr w:type="spellStart"/>
      <w:r w:rsidR="00D83144" w:rsidRPr="005455C4">
        <w:t>market</w:t>
      </w:r>
      <w:proofErr w:type="spellEnd"/>
      <w:r w:rsidR="005E66E6" w:rsidRPr="005455C4">
        <w:t xml:space="preserve">, quienes fueron </w:t>
      </w:r>
      <w:r w:rsidR="00AB5D48" w:rsidRPr="005455C4">
        <w:t>los que identificaron los principales retos en la gestión actual del inventario.</w:t>
      </w:r>
    </w:p>
    <w:p w14:paraId="52ED1B92" w14:textId="77777777" w:rsidR="00FE76B5" w:rsidRPr="005455C4" w:rsidRDefault="00FE76B5" w:rsidP="00C9185A">
      <w:pPr>
        <w:pStyle w:val="Prrafodelista"/>
        <w:spacing w:after="0"/>
        <w:ind w:left="0"/>
        <w:rPr>
          <w:rFonts w:eastAsia="Times New Roman" w:cs="Arial"/>
          <w:sz w:val="22"/>
          <w:lang w:eastAsia="es-VE"/>
        </w:rPr>
      </w:pPr>
    </w:p>
    <w:p w14:paraId="6D478FB8" w14:textId="761E5D9D" w:rsidR="00FE76B5" w:rsidRPr="005455C4" w:rsidRDefault="00933472" w:rsidP="00685CAC">
      <w:pPr>
        <w:shd w:val="clear" w:color="auto" w:fill="FFFFFF"/>
        <w:spacing w:after="0"/>
        <w:ind w:left="708"/>
        <w:jc w:val="both"/>
        <w:rPr>
          <w:rFonts w:eastAsia="Times New Roman" w:cs="Arial"/>
          <w:sz w:val="22"/>
          <w:lang w:eastAsia="es-VE"/>
        </w:rPr>
      </w:pPr>
      <w:r w:rsidRPr="007A7362">
        <w:rPr>
          <w:rFonts w:eastAsia="Times New Roman" w:cs="Arial"/>
          <w:sz w:val="22"/>
          <w:lang w:eastAsia="es-VE"/>
        </w:rPr>
        <w:tab/>
      </w:r>
      <w:r w:rsidR="00FD097B" w:rsidRPr="005455C4">
        <w:t xml:space="preserve">El interesado </w:t>
      </w:r>
      <w:r w:rsidR="00C64113" w:rsidRPr="005455C4">
        <w:t xml:space="preserve">clave del Proyecto es la empresa </w:t>
      </w:r>
      <w:proofErr w:type="spellStart"/>
      <w:r w:rsidR="00C64113" w:rsidRPr="005455C4">
        <w:t>Fresh</w:t>
      </w:r>
      <w:proofErr w:type="spellEnd"/>
      <w:r w:rsidR="00C64113" w:rsidRPr="005455C4">
        <w:t xml:space="preserve"> </w:t>
      </w:r>
      <w:proofErr w:type="spellStart"/>
      <w:r w:rsidR="00C64113" w:rsidRPr="005455C4">
        <w:t>Ma</w:t>
      </w:r>
      <w:r w:rsidR="009E351C" w:rsidRPr="005455C4">
        <w:t>rket</w:t>
      </w:r>
      <w:proofErr w:type="spellEnd"/>
      <w:r w:rsidR="009E351C" w:rsidRPr="005455C4">
        <w:t xml:space="preserve"> y su </w:t>
      </w:r>
      <w:proofErr w:type="spellStart"/>
      <w:r w:rsidR="009E351C" w:rsidRPr="005455C4">
        <w:t>area</w:t>
      </w:r>
      <w:proofErr w:type="spellEnd"/>
      <w:r w:rsidR="009E351C" w:rsidRPr="005455C4">
        <w:t xml:space="preserve"> de operaciones</w:t>
      </w:r>
      <w:r w:rsidR="0087020F" w:rsidRPr="005455C4">
        <w:t xml:space="preserve">, </w:t>
      </w:r>
      <w:r w:rsidR="000C312B" w:rsidRPr="005455C4">
        <w:t xml:space="preserve">desde la </w:t>
      </w:r>
      <w:r w:rsidR="00AA76ED" w:rsidRPr="005455C4">
        <w:t>visión</w:t>
      </w:r>
      <w:r w:rsidR="00FB1613" w:rsidRPr="005455C4">
        <w:t>, se denotan</w:t>
      </w:r>
      <w:r w:rsidR="00B334B6" w:rsidRPr="005455C4">
        <w:t xml:space="preserve"> interesados</w:t>
      </w:r>
      <w:r w:rsidR="00561499" w:rsidRPr="005455C4">
        <w:t xml:space="preserve"> </w:t>
      </w:r>
      <w:r w:rsidR="00AA76ED" w:rsidRPr="005455C4">
        <w:t>también</w:t>
      </w:r>
      <w:r w:rsidR="00685CAC" w:rsidRPr="005455C4">
        <w:rPr>
          <w:rFonts w:eastAsia="Times New Roman" w:cs="Arial"/>
          <w:sz w:val="22"/>
          <w:lang w:eastAsia="es-VE"/>
        </w:rPr>
        <w:t xml:space="preserve"> </w:t>
      </w:r>
      <w:r w:rsidR="00561499" w:rsidRPr="005455C4">
        <w:rPr>
          <w:rFonts w:eastAsia="Times New Roman" w:cs="Arial"/>
          <w:sz w:val="22"/>
          <w:lang w:eastAsia="es-VE"/>
        </w:rPr>
        <w:t xml:space="preserve">el </w:t>
      </w:r>
      <w:r w:rsidR="00685CAC" w:rsidRPr="005455C4">
        <w:rPr>
          <w:rFonts w:eastAsia="Times New Roman" w:cs="Arial"/>
          <w:sz w:val="22"/>
          <w:lang w:eastAsia="es-VE"/>
        </w:rPr>
        <w:t xml:space="preserve">personal </w:t>
      </w:r>
      <w:r w:rsidR="00D6286D" w:rsidRPr="005455C4">
        <w:rPr>
          <w:rFonts w:eastAsia="Times New Roman" w:cs="Arial"/>
          <w:sz w:val="22"/>
          <w:lang w:eastAsia="es-VE"/>
        </w:rPr>
        <w:t xml:space="preserve">interno de la </w:t>
      </w:r>
      <w:r w:rsidR="00561499" w:rsidRPr="005455C4">
        <w:rPr>
          <w:rFonts w:eastAsia="Times New Roman" w:cs="Arial"/>
          <w:sz w:val="22"/>
          <w:lang w:eastAsia="es-VE"/>
        </w:rPr>
        <w:t>organización</w:t>
      </w:r>
      <w:r w:rsidR="00AA76ED" w:rsidRPr="005455C4">
        <w:rPr>
          <w:rFonts w:eastAsia="Times New Roman" w:cs="Arial"/>
          <w:sz w:val="22"/>
          <w:lang w:eastAsia="es-VE"/>
        </w:rPr>
        <w:t>.</w:t>
      </w:r>
      <w:r w:rsidR="005943CF" w:rsidRPr="005455C4">
        <w:rPr>
          <w:rFonts w:eastAsia="Times New Roman" w:cs="Arial"/>
          <w:sz w:val="22"/>
          <w:lang w:eastAsia="es-VE"/>
        </w:rPr>
        <w:t xml:space="preserve"> </w:t>
      </w:r>
      <w:r w:rsidR="002625BF" w:rsidRPr="005455C4">
        <w:rPr>
          <w:rFonts w:eastAsia="Times New Roman" w:cs="Arial"/>
          <w:sz w:val="22"/>
          <w:lang w:eastAsia="es-VE"/>
        </w:rPr>
        <w:t xml:space="preserve">Antes de iniciar el estudio de factibilidad se llevaron a cabo sesiones de lluvias de </w:t>
      </w:r>
      <w:r w:rsidR="00385F26" w:rsidRPr="005455C4">
        <w:rPr>
          <w:rFonts w:eastAsia="Times New Roman" w:cs="Arial"/>
          <w:sz w:val="22"/>
          <w:lang w:eastAsia="es-VE"/>
        </w:rPr>
        <w:t xml:space="preserve">ideas, </w:t>
      </w:r>
      <w:r w:rsidR="00465219" w:rsidRPr="005455C4">
        <w:rPr>
          <w:rFonts w:eastAsia="Times New Roman" w:cs="Arial"/>
          <w:sz w:val="22"/>
          <w:lang w:eastAsia="es-VE"/>
        </w:rPr>
        <w:t xml:space="preserve">donde se evaluaron propuestas como el uso de aplicaciones móviles, códigos QR y sistemas predictivos para manejar el stock de manera </w:t>
      </w:r>
      <w:proofErr w:type="spellStart"/>
      <w:r w:rsidR="00465219" w:rsidRPr="005455C4">
        <w:rPr>
          <w:rFonts w:eastAsia="Times New Roman" w:cs="Arial"/>
          <w:sz w:val="22"/>
          <w:lang w:eastAsia="es-VE"/>
        </w:rPr>
        <w:t>mas</w:t>
      </w:r>
      <w:proofErr w:type="spellEnd"/>
      <w:r w:rsidR="00465219" w:rsidRPr="005455C4">
        <w:rPr>
          <w:rFonts w:eastAsia="Times New Roman" w:cs="Arial"/>
          <w:sz w:val="22"/>
          <w:lang w:eastAsia="es-VE"/>
        </w:rPr>
        <w:t xml:space="preserve"> eficiente</w:t>
      </w:r>
      <w:r w:rsidR="00061C0C" w:rsidRPr="005455C4">
        <w:rPr>
          <w:rFonts w:eastAsia="Times New Roman" w:cs="Arial"/>
          <w:sz w:val="22"/>
          <w:lang w:eastAsia="es-VE"/>
        </w:rPr>
        <w:t>, por lo que estas ideas senta</w:t>
      </w:r>
      <w:r w:rsidR="00D42AF6" w:rsidRPr="005455C4">
        <w:rPr>
          <w:rFonts w:eastAsia="Times New Roman" w:cs="Arial"/>
          <w:sz w:val="22"/>
          <w:lang w:eastAsia="es-VE"/>
        </w:rPr>
        <w:t>ron el desarrollo</w:t>
      </w:r>
      <w:r w:rsidR="003E50AB" w:rsidRPr="005455C4">
        <w:rPr>
          <w:rFonts w:eastAsia="Times New Roman" w:cs="Arial"/>
          <w:sz w:val="22"/>
          <w:lang w:eastAsia="es-VE"/>
        </w:rPr>
        <w:t>.</w:t>
      </w:r>
    </w:p>
    <w:p w14:paraId="3E0AEC64" w14:textId="77777777" w:rsidR="00594F5F" w:rsidRDefault="00594F5F" w:rsidP="00C9185A">
      <w:pPr>
        <w:pStyle w:val="Prrafodelista"/>
        <w:spacing w:after="0"/>
        <w:ind w:left="0"/>
        <w:rPr>
          <w:color w:val="00B050"/>
        </w:rPr>
      </w:pPr>
    </w:p>
    <w:p w14:paraId="6D455583" w14:textId="77777777" w:rsidR="00594F5F" w:rsidRDefault="00594F5F" w:rsidP="00C9185A">
      <w:pPr>
        <w:pStyle w:val="Prrafodelista"/>
        <w:spacing w:after="0"/>
        <w:ind w:left="0"/>
        <w:rPr>
          <w:color w:val="00B050"/>
        </w:rPr>
      </w:pPr>
    </w:p>
    <w:p w14:paraId="30A43F88" w14:textId="77777777" w:rsidR="00594F5F" w:rsidRDefault="00594F5F" w:rsidP="00C9185A">
      <w:pPr>
        <w:pStyle w:val="Prrafodelista"/>
        <w:spacing w:after="0"/>
        <w:ind w:left="0"/>
        <w:rPr>
          <w:color w:val="00B050"/>
        </w:rPr>
      </w:pPr>
    </w:p>
    <w:p w14:paraId="56C566B1" w14:textId="77777777" w:rsidR="00594F5F" w:rsidRDefault="00594F5F" w:rsidP="00C9185A">
      <w:pPr>
        <w:pStyle w:val="Prrafodelista"/>
        <w:spacing w:after="0"/>
        <w:ind w:left="0"/>
        <w:rPr>
          <w:color w:val="00B050"/>
        </w:rPr>
      </w:pPr>
    </w:p>
    <w:p w14:paraId="48050B96" w14:textId="77777777" w:rsidR="00594F5F" w:rsidRDefault="00594F5F" w:rsidP="00C9185A">
      <w:pPr>
        <w:pStyle w:val="Prrafodelista"/>
        <w:spacing w:after="0"/>
        <w:ind w:left="0"/>
        <w:rPr>
          <w:color w:val="00B050"/>
        </w:rPr>
      </w:pPr>
    </w:p>
    <w:p w14:paraId="2F9E3400" w14:textId="77777777" w:rsidR="00594F5F" w:rsidRDefault="00594F5F" w:rsidP="00C9185A">
      <w:pPr>
        <w:pStyle w:val="Prrafodelista"/>
        <w:spacing w:after="0"/>
        <w:ind w:left="0"/>
        <w:rPr>
          <w:color w:val="00B050"/>
        </w:rPr>
      </w:pPr>
    </w:p>
    <w:p w14:paraId="50EE06B1" w14:textId="77777777" w:rsidR="00594F5F" w:rsidRDefault="00594F5F" w:rsidP="00C9185A">
      <w:pPr>
        <w:pStyle w:val="Prrafodelista"/>
        <w:spacing w:after="0"/>
        <w:ind w:left="0"/>
        <w:rPr>
          <w:color w:val="00B050"/>
        </w:rPr>
      </w:pPr>
    </w:p>
    <w:p w14:paraId="12FEA994" w14:textId="77777777" w:rsidR="00594F5F" w:rsidRDefault="00594F5F" w:rsidP="00C9185A">
      <w:pPr>
        <w:pStyle w:val="Prrafodelista"/>
        <w:spacing w:after="0"/>
        <w:ind w:left="0"/>
        <w:rPr>
          <w:color w:val="00B050"/>
        </w:rPr>
      </w:pPr>
    </w:p>
    <w:p w14:paraId="00213372" w14:textId="77777777" w:rsidR="00FE76B5" w:rsidRPr="00245BD9" w:rsidRDefault="00933472" w:rsidP="00C9185A">
      <w:pPr>
        <w:pStyle w:val="Prrafodelista"/>
        <w:spacing w:after="0"/>
        <w:ind w:left="0"/>
        <w:rPr>
          <w:rFonts w:eastAsia="Times New Roman" w:cs="Arial"/>
          <w:color w:val="000000"/>
          <w:sz w:val="22"/>
          <w:lang w:eastAsia="es-VE"/>
        </w:rPr>
      </w:pPr>
      <w:r w:rsidRPr="00245BD9">
        <w:rPr>
          <w:rFonts w:eastAsia="Times New Roman" w:cs="Arial"/>
          <w:color w:val="000000"/>
          <w:sz w:val="22"/>
          <w:lang w:eastAsia="es-VE"/>
        </w:rPr>
        <w:tab/>
      </w:r>
    </w:p>
    <w:p w14:paraId="30BCDF07" w14:textId="5CBB88ED" w:rsidR="00FE76B5" w:rsidRDefault="00933472" w:rsidP="00245BD9">
      <w:pPr>
        <w:pStyle w:val="Prrafodelista"/>
        <w:spacing w:after="0"/>
        <w:ind w:left="0"/>
        <w:rPr>
          <w:rFonts w:eastAsia="Times New Roman" w:cs="Arial"/>
          <w:color w:val="000000"/>
          <w:sz w:val="22"/>
          <w:lang w:eastAsia="es-VE"/>
        </w:rPr>
      </w:pPr>
      <w:r w:rsidRPr="00245BD9">
        <w:rPr>
          <w:rFonts w:eastAsia="Times New Roman" w:cs="Arial"/>
          <w:color w:val="000000"/>
          <w:sz w:val="22"/>
          <w:lang w:eastAsia="es-VE"/>
        </w:rPr>
        <w:tab/>
      </w:r>
    </w:p>
    <w:p w14:paraId="2377EBE8" w14:textId="77777777" w:rsidR="00245BD9" w:rsidRPr="00245BD9" w:rsidRDefault="00245BD9" w:rsidP="00245BD9">
      <w:pPr>
        <w:pStyle w:val="Prrafodelista"/>
        <w:spacing w:after="0"/>
        <w:ind w:left="0"/>
        <w:rPr>
          <w:rFonts w:eastAsia="Times New Roman" w:cs="Arial"/>
          <w:color w:val="000000"/>
          <w:sz w:val="22"/>
          <w:lang w:eastAsia="es-VE"/>
        </w:rPr>
      </w:pPr>
    </w:p>
    <w:p w14:paraId="44C786E2" w14:textId="77777777" w:rsidR="00FE76B5" w:rsidRPr="00BB0FE9" w:rsidRDefault="00933472" w:rsidP="00C9185A">
      <w:pPr>
        <w:pStyle w:val="Prrafodelista"/>
        <w:spacing w:after="0"/>
        <w:ind w:left="0"/>
        <w:rPr>
          <w:rFonts w:eastAsia="Times New Roman" w:cs="Arial"/>
          <w:color w:val="000000"/>
          <w:sz w:val="22"/>
          <w:lang w:eastAsia="es-VE"/>
        </w:rPr>
      </w:pPr>
      <w:r w:rsidRPr="004F2C31">
        <w:rPr>
          <w:rFonts w:eastAsia="Times New Roman" w:cs="Arial"/>
          <w:color w:val="000000"/>
          <w:sz w:val="22"/>
          <w:lang w:eastAsia="es-VE"/>
        </w:rPr>
        <w:tab/>
      </w:r>
    </w:p>
    <w:p w14:paraId="7D6407BF" w14:textId="77777777" w:rsidR="00FE76B5" w:rsidRPr="003C24EF" w:rsidRDefault="00E079EE" w:rsidP="00FE76B5">
      <w:pPr>
        <w:pStyle w:val="Ttulo1"/>
        <w:spacing w:line="276" w:lineRule="auto"/>
        <w:rPr>
          <w:lang w:val="es-VE"/>
        </w:rPr>
      </w:pPr>
      <w:bookmarkStart w:id="5" w:name="_Toc447627815"/>
      <w:r>
        <w:rPr>
          <w:lang w:val="es-VE"/>
        </w:rPr>
        <w:lastRenderedPageBreak/>
        <w:t>El</w:t>
      </w:r>
      <w:r w:rsidR="00A61755">
        <w:rPr>
          <w:lang w:val="es-VE"/>
        </w:rPr>
        <w:t xml:space="preserve"> proyecto y su contexto</w:t>
      </w:r>
      <w:bookmarkEnd w:id="5"/>
    </w:p>
    <w:p w14:paraId="7A1F420D" w14:textId="5737773F" w:rsidR="37A500FE" w:rsidRDefault="00E079EE" w:rsidP="37A500FE">
      <w:pPr>
        <w:pStyle w:val="Ttulo2"/>
      </w:pPr>
      <w:bookmarkStart w:id="6" w:name="_Toc447619708"/>
      <w:bookmarkStart w:id="7" w:name="_Toc447627816"/>
      <w:r w:rsidRPr="007A7362">
        <w:rPr>
          <w:lang w:val="es-CR"/>
        </w:rPr>
        <w:t>Descripción del proyecto</w:t>
      </w:r>
      <w:bookmarkEnd w:id="6"/>
      <w:bookmarkEnd w:id="7"/>
    </w:p>
    <w:p w14:paraId="69610D63" w14:textId="73EF4A40" w:rsidR="77288C8A" w:rsidRPr="00C559B7" w:rsidRDefault="3CC797D6" w:rsidP="7CA3B4AC">
      <w:pPr>
        <w:pStyle w:val="Ttulo2"/>
        <w:rPr>
          <w:b w:val="0"/>
          <w:bCs w:val="0"/>
          <w:color w:val="000000"/>
        </w:rPr>
      </w:pPr>
      <w:r w:rsidRPr="00C559B7">
        <w:rPr>
          <w:b w:val="0"/>
          <w:bCs w:val="0"/>
          <w:color w:val="000000"/>
          <w:lang w:val="es-ES"/>
        </w:rPr>
        <w:t xml:space="preserve">El </w:t>
      </w:r>
      <w:proofErr w:type="spellStart"/>
      <w:r w:rsidRPr="00C559B7">
        <w:rPr>
          <w:b w:val="0"/>
          <w:bCs w:val="0"/>
          <w:color w:val="000000"/>
          <w:lang w:val="es-ES"/>
        </w:rPr>
        <w:t>proyec</w:t>
      </w:r>
      <w:r w:rsidRPr="00C559B7">
        <w:rPr>
          <w:b w:val="0"/>
          <w:bCs w:val="0"/>
          <w:color w:val="000000"/>
        </w:rPr>
        <w:t>to</w:t>
      </w:r>
      <w:proofErr w:type="spellEnd"/>
      <w:r w:rsidRPr="00C559B7">
        <w:rPr>
          <w:b w:val="0"/>
          <w:bCs w:val="0"/>
          <w:color w:val="000000"/>
        </w:rPr>
        <w:t xml:space="preserve"> tiene de objetivo y </w:t>
      </w:r>
      <w:r w:rsidR="22CCCA7F" w:rsidRPr="00C559B7">
        <w:rPr>
          <w:b w:val="0"/>
          <w:bCs w:val="0"/>
          <w:color w:val="000000"/>
        </w:rPr>
        <w:t>propósito</w:t>
      </w:r>
      <w:r w:rsidRPr="00C559B7">
        <w:rPr>
          <w:b w:val="0"/>
          <w:bCs w:val="0"/>
          <w:color w:val="000000"/>
        </w:rPr>
        <w:t xml:space="preserve"> principal el </w:t>
      </w:r>
      <w:r w:rsidR="1F466783" w:rsidRPr="00C559B7">
        <w:rPr>
          <w:b w:val="0"/>
          <w:bCs w:val="0"/>
          <w:color w:val="000000"/>
        </w:rPr>
        <w:t>diseño</w:t>
      </w:r>
      <w:r w:rsidRPr="00C559B7">
        <w:rPr>
          <w:b w:val="0"/>
          <w:bCs w:val="0"/>
          <w:color w:val="000000"/>
        </w:rPr>
        <w:t xml:space="preserve"> de un sistema de </w:t>
      </w:r>
      <w:r w:rsidR="5C9100F4" w:rsidRPr="00C559B7">
        <w:rPr>
          <w:b w:val="0"/>
          <w:bCs w:val="0"/>
          <w:color w:val="000000"/>
        </w:rPr>
        <w:t>gestión</w:t>
      </w:r>
      <w:r w:rsidRPr="00C559B7">
        <w:rPr>
          <w:b w:val="0"/>
          <w:bCs w:val="0"/>
          <w:color w:val="000000"/>
        </w:rPr>
        <w:t xml:space="preserve"> de inventario inteligente dirigido a mini</w:t>
      </w:r>
      <w:r w:rsidR="2246A7A9" w:rsidRPr="00C559B7">
        <w:rPr>
          <w:b w:val="0"/>
          <w:bCs w:val="0"/>
          <w:color w:val="000000"/>
        </w:rPr>
        <w:t xml:space="preserve"> </w:t>
      </w:r>
      <w:proofErr w:type="spellStart"/>
      <w:r w:rsidRPr="00C559B7">
        <w:rPr>
          <w:b w:val="0"/>
          <w:bCs w:val="0"/>
          <w:color w:val="000000"/>
        </w:rPr>
        <w:t>markets</w:t>
      </w:r>
      <w:proofErr w:type="spellEnd"/>
      <w:r w:rsidR="47C27FCF" w:rsidRPr="00C559B7">
        <w:rPr>
          <w:b w:val="0"/>
          <w:bCs w:val="0"/>
          <w:color w:val="000000"/>
        </w:rPr>
        <w:t xml:space="preserve">, enfocado en productos con fecha de vencimiento cercana o con poca vida </w:t>
      </w:r>
      <w:r w:rsidR="1F7E9074" w:rsidRPr="00C559B7">
        <w:rPr>
          <w:b w:val="0"/>
          <w:bCs w:val="0"/>
          <w:color w:val="000000"/>
        </w:rPr>
        <w:t>útil</w:t>
      </w:r>
      <w:r w:rsidR="47C27FCF" w:rsidRPr="00C559B7">
        <w:rPr>
          <w:b w:val="0"/>
          <w:bCs w:val="0"/>
          <w:color w:val="000000"/>
        </w:rPr>
        <w:t>.</w:t>
      </w:r>
      <w:r w:rsidR="0D349099" w:rsidRPr="00C559B7">
        <w:rPr>
          <w:b w:val="0"/>
          <w:bCs w:val="0"/>
          <w:color w:val="000000"/>
        </w:rPr>
        <w:t xml:space="preserve"> </w:t>
      </w:r>
      <w:r w:rsidR="47C27FCF" w:rsidRPr="00C559B7">
        <w:rPr>
          <w:b w:val="0"/>
          <w:bCs w:val="0"/>
          <w:color w:val="000000"/>
        </w:rPr>
        <w:t xml:space="preserve">El sistema </w:t>
      </w:r>
      <w:r w:rsidR="6F7AF3B5" w:rsidRPr="00C559B7">
        <w:rPr>
          <w:b w:val="0"/>
          <w:bCs w:val="0"/>
          <w:color w:val="000000"/>
        </w:rPr>
        <w:t>permitirá</w:t>
      </w:r>
      <w:r w:rsidR="47C27FCF" w:rsidRPr="00C559B7">
        <w:rPr>
          <w:b w:val="0"/>
          <w:bCs w:val="0"/>
          <w:color w:val="000000"/>
        </w:rPr>
        <w:t xml:space="preserve"> la ayuda en el control y </w:t>
      </w:r>
      <w:r w:rsidR="3C3CB8B5" w:rsidRPr="00C559B7">
        <w:rPr>
          <w:b w:val="0"/>
          <w:bCs w:val="0"/>
          <w:color w:val="000000"/>
        </w:rPr>
        <w:t>gestión</w:t>
      </w:r>
      <w:r w:rsidR="47C27FCF" w:rsidRPr="00C559B7">
        <w:rPr>
          <w:b w:val="0"/>
          <w:bCs w:val="0"/>
          <w:color w:val="000000"/>
        </w:rPr>
        <w:t xml:space="preserve"> de inventario, </w:t>
      </w:r>
      <w:r w:rsidR="44D43A6D" w:rsidRPr="00C559B7">
        <w:rPr>
          <w:b w:val="0"/>
          <w:bCs w:val="0"/>
          <w:color w:val="000000"/>
        </w:rPr>
        <w:t xml:space="preserve">generar alertas sobre fechas de vencimiento y ayudarnos a automatizar la </w:t>
      </w:r>
      <w:r w:rsidR="19CB4541" w:rsidRPr="00C559B7">
        <w:rPr>
          <w:b w:val="0"/>
          <w:bCs w:val="0"/>
          <w:color w:val="000000"/>
        </w:rPr>
        <w:t>reposición</w:t>
      </w:r>
      <w:r w:rsidR="44D43A6D" w:rsidRPr="00C559B7">
        <w:rPr>
          <w:b w:val="0"/>
          <w:bCs w:val="0"/>
          <w:color w:val="000000"/>
        </w:rPr>
        <w:t xml:space="preserve"> de productos.</w:t>
      </w:r>
    </w:p>
    <w:p w14:paraId="35A437F9" w14:textId="1A6B3F4E" w:rsidR="3D40D71C" w:rsidRDefault="3D40D71C" w:rsidP="00245BD9"/>
    <w:p w14:paraId="29E7D796" w14:textId="22E602F1" w:rsidR="0968B531" w:rsidRDefault="0968B531" w:rsidP="446ABA6A">
      <w:pPr>
        <w:pStyle w:val="Ttulo2"/>
      </w:pPr>
      <w:r w:rsidRPr="7A03124D">
        <w:rPr>
          <w:lang w:val="es-ES"/>
        </w:rPr>
        <w:t xml:space="preserve">Los </w:t>
      </w:r>
      <w:proofErr w:type="spellStart"/>
      <w:r w:rsidRPr="7A03124D">
        <w:rPr>
          <w:lang w:val="es-ES"/>
        </w:rPr>
        <w:t>entr</w:t>
      </w:r>
      <w:r>
        <w:t>egables</w:t>
      </w:r>
      <w:proofErr w:type="spellEnd"/>
      <w:r>
        <w:t xml:space="preserve"> del proyecto incluyen:</w:t>
      </w:r>
    </w:p>
    <w:p w14:paraId="710ADCF3" w14:textId="6E5EAFE1" w:rsidR="14131E90" w:rsidRDefault="14131E90" w:rsidP="14131E90">
      <w:pPr>
        <w:pStyle w:val="Ttulo2"/>
      </w:pPr>
    </w:p>
    <w:p w14:paraId="38C41CBF" w14:textId="4BA39CC8" w:rsidR="1EAC1494" w:rsidRDefault="1EAC1494" w:rsidP="009533A8">
      <w:pPr>
        <w:numPr>
          <w:ilvl w:val="0"/>
          <w:numId w:val="11"/>
        </w:numPr>
      </w:pPr>
      <w:r>
        <w:t>Historias de uso</w:t>
      </w:r>
    </w:p>
    <w:p w14:paraId="774CB1E3" w14:textId="7E35923F" w:rsidR="6FDC9F1B" w:rsidRDefault="1EAC1494" w:rsidP="009533A8">
      <w:pPr>
        <w:numPr>
          <w:ilvl w:val="0"/>
          <w:numId w:val="11"/>
        </w:numPr>
      </w:pPr>
      <w:r w:rsidRPr="769755A3">
        <w:rPr>
          <w:lang w:val="es-ES"/>
        </w:rPr>
        <w:t xml:space="preserve">Diagrama </w:t>
      </w:r>
      <w:r w:rsidRPr="0F2FD88D">
        <w:rPr>
          <w:lang w:val="es-ES"/>
        </w:rPr>
        <w:t>Ishikawa</w:t>
      </w:r>
    </w:p>
    <w:p w14:paraId="2CB7F3B5" w14:textId="736D8446" w:rsidR="0F4615FD" w:rsidRDefault="1EAC1494" w:rsidP="009533A8">
      <w:pPr>
        <w:numPr>
          <w:ilvl w:val="0"/>
          <w:numId w:val="11"/>
        </w:numPr>
      </w:pPr>
      <w:r w:rsidRPr="3B391B66">
        <w:rPr>
          <w:lang w:val="es-ES"/>
        </w:rPr>
        <w:t>Documento</w:t>
      </w:r>
      <w:r>
        <w:t>s de requerimientos del sistema.</w:t>
      </w:r>
    </w:p>
    <w:p w14:paraId="6A5BB8C0" w14:textId="1BE2EF5C" w:rsidR="3A2066D7" w:rsidRDefault="5883FAE5" w:rsidP="3A2066D7">
      <w:pPr>
        <w:pStyle w:val="Ttulo2"/>
      </w:pPr>
      <w:proofErr w:type="spellStart"/>
      <w:r w:rsidRPr="41ABD9C6">
        <w:rPr>
          <w:lang w:val="es-ES"/>
        </w:rPr>
        <w:t>Obje</w:t>
      </w:r>
      <w:r>
        <w:t>tivo</w:t>
      </w:r>
      <w:proofErr w:type="spellEnd"/>
      <w:r>
        <w:t xml:space="preserve"> general:</w:t>
      </w:r>
    </w:p>
    <w:p w14:paraId="763688EC" w14:textId="55D1CC9C" w:rsidR="2C6FD17E" w:rsidRDefault="080B29C9" w:rsidP="009533A8">
      <w:pPr>
        <w:numPr>
          <w:ilvl w:val="0"/>
          <w:numId w:val="10"/>
        </w:numPr>
      </w:pPr>
      <w:r>
        <w:t xml:space="preserve">Desarrollar un sistema inteligente de </w:t>
      </w:r>
      <w:r w:rsidR="47CFB146">
        <w:t>gestión</w:t>
      </w:r>
      <w:r>
        <w:t xml:space="preserve"> de inventarios </w:t>
      </w:r>
      <w:r w:rsidR="257D2A2E">
        <w:t>para</w:t>
      </w:r>
      <w:r>
        <w:t xml:space="preserve"> mejorar el control y efici</w:t>
      </w:r>
      <w:r w:rsidR="4B54195E">
        <w:t xml:space="preserve">encia </w:t>
      </w:r>
      <w:r>
        <w:t xml:space="preserve">sobre los productos con poca vida </w:t>
      </w:r>
      <w:r w:rsidR="13559AD0">
        <w:t>útil.</w:t>
      </w:r>
    </w:p>
    <w:p w14:paraId="0074FF14" w14:textId="06A1C594" w:rsidR="3ECBD749" w:rsidRDefault="13559AD0" w:rsidP="3ECBD749">
      <w:pPr>
        <w:pStyle w:val="Ttulo2"/>
      </w:pPr>
      <w:proofErr w:type="spellStart"/>
      <w:r w:rsidRPr="5EBA277A">
        <w:rPr>
          <w:lang w:val="es-ES"/>
        </w:rPr>
        <w:t>Ob</w:t>
      </w:r>
      <w:r>
        <w:t>jetivos</w:t>
      </w:r>
      <w:proofErr w:type="spellEnd"/>
      <w:r>
        <w:t xml:space="preserve"> específicos:</w:t>
      </w:r>
    </w:p>
    <w:p w14:paraId="2EBF9FD8" w14:textId="3111C5B1" w:rsidR="1E477CEA" w:rsidRDefault="1E477CEA" w:rsidP="1E477CEA">
      <w:pPr>
        <w:pStyle w:val="Ttulo2"/>
      </w:pPr>
    </w:p>
    <w:p w14:paraId="6BD6CC01" w14:textId="2BB72E38" w:rsidR="6EA89FBD" w:rsidRDefault="13559AD0" w:rsidP="009533A8">
      <w:pPr>
        <w:pStyle w:val="Prrafodelista"/>
        <w:numPr>
          <w:ilvl w:val="0"/>
          <w:numId w:val="12"/>
        </w:numPr>
      </w:pPr>
      <w:r w:rsidRPr="22926974">
        <w:rPr>
          <w:lang w:val="es-ES"/>
        </w:rPr>
        <w:t>Diseñar</w:t>
      </w:r>
      <w:r>
        <w:t xml:space="preserve"> alertas automatizadas para el control </w:t>
      </w:r>
      <w:r w:rsidR="11DECEF0">
        <w:t>d</w:t>
      </w:r>
      <w:r>
        <w:t>e productos con fechas de vencimiento cercanas.</w:t>
      </w:r>
    </w:p>
    <w:p w14:paraId="23F97E6B" w14:textId="0CF1FE2D" w:rsidR="091B52BA" w:rsidRDefault="091B52BA" w:rsidP="0CEE8CB7">
      <w:pPr>
        <w:pStyle w:val="Prrafodelista"/>
      </w:pPr>
    </w:p>
    <w:p w14:paraId="3D428F91" w14:textId="26253531" w:rsidR="3835D328" w:rsidRDefault="247C8467" w:rsidP="009533A8">
      <w:pPr>
        <w:pStyle w:val="Prrafodelista"/>
        <w:numPr>
          <w:ilvl w:val="0"/>
          <w:numId w:val="12"/>
        </w:numPr>
      </w:pPr>
      <w:r w:rsidRPr="26A846ED">
        <w:rPr>
          <w:lang w:val="es-ES"/>
        </w:rPr>
        <w:t>Combinar</w:t>
      </w:r>
      <w:r w:rsidR="13559AD0">
        <w:t xml:space="preserve"> otras tecnologías útiles como </w:t>
      </w:r>
      <w:r w:rsidR="34868331">
        <w:t>códigos</w:t>
      </w:r>
      <w:r w:rsidR="13559AD0">
        <w:t xml:space="preserve"> QR e inteligencia artificial </w:t>
      </w:r>
      <w:r w:rsidR="00226BF9">
        <w:t>para facilitar</w:t>
      </w:r>
      <w:r w:rsidR="13559AD0">
        <w:t xml:space="preserve"> la gestión del inventario.</w:t>
      </w:r>
    </w:p>
    <w:p w14:paraId="57734DE1" w14:textId="45B6E7AD" w:rsidR="2CC67DAF" w:rsidRDefault="2CC67DAF" w:rsidP="0CEE8CB7">
      <w:pPr>
        <w:pStyle w:val="Prrafodelista"/>
      </w:pPr>
    </w:p>
    <w:p w14:paraId="6C1DF18A" w14:textId="5B114FD9" w:rsidR="007842A5" w:rsidRPr="007A7362" w:rsidRDefault="007842A5" w:rsidP="45188860">
      <w:pPr>
        <w:pStyle w:val="Ttulo2"/>
        <w:spacing w:after="0"/>
        <w:rPr>
          <w:lang w:val="es-CR"/>
        </w:rPr>
      </w:pPr>
      <w:bookmarkStart w:id="8" w:name="_Toc447619710"/>
      <w:bookmarkStart w:id="9" w:name="_Toc447627818"/>
      <w:r w:rsidRPr="007A7362">
        <w:rPr>
          <w:lang w:val="es-CR"/>
        </w:rPr>
        <w:t>Contexto del proyecto</w:t>
      </w:r>
      <w:bookmarkEnd w:id="8"/>
      <w:bookmarkEnd w:id="9"/>
    </w:p>
    <w:p w14:paraId="53C83245" w14:textId="5FF2D6C9" w:rsidR="00FE76B5" w:rsidRDefault="6A4F1B97" w:rsidP="00921D3D">
      <w:pPr>
        <w:rPr>
          <w:lang w:val="es-ES"/>
        </w:rPr>
      </w:pPr>
      <w:r w:rsidRPr="45188860">
        <w:rPr>
          <w:lang w:val="es-ES"/>
        </w:rPr>
        <w:t xml:space="preserve">La base y contexto del proyecto se basa en </w:t>
      </w:r>
      <w:proofErr w:type="spellStart"/>
      <w:r w:rsidRPr="45188860">
        <w:rPr>
          <w:lang w:val="es-ES"/>
        </w:rPr>
        <w:t>Fresh</w:t>
      </w:r>
      <w:proofErr w:type="spellEnd"/>
      <w:r w:rsidRPr="45188860">
        <w:rPr>
          <w:lang w:val="es-ES"/>
        </w:rPr>
        <w:t xml:space="preserve"> </w:t>
      </w:r>
      <w:proofErr w:type="spellStart"/>
      <w:r w:rsidRPr="45188860">
        <w:rPr>
          <w:lang w:val="es-ES"/>
        </w:rPr>
        <w:t>Market</w:t>
      </w:r>
      <w:proofErr w:type="spellEnd"/>
      <w:r w:rsidRPr="45188860">
        <w:rPr>
          <w:lang w:val="es-ES"/>
        </w:rPr>
        <w:t xml:space="preserve"> Costa Rica, esta cadena de </w:t>
      </w:r>
      <w:proofErr w:type="spellStart"/>
      <w:r w:rsidRPr="45188860">
        <w:rPr>
          <w:lang w:val="es-ES"/>
        </w:rPr>
        <w:t>minimarkets</w:t>
      </w:r>
      <w:proofErr w:type="spellEnd"/>
      <w:r w:rsidRPr="45188860">
        <w:rPr>
          <w:lang w:val="es-ES"/>
        </w:rPr>
        <w:t xml:space="preserve"> busca mejorar su control de inventario y </w:t>
      </w:r>
      <w:r w:rsidR="1AAA3A4C" w:rsidRPr="763DB9C1">
        <w:rPr>
          <w:lang w:val="es-ES"/>
        </w:rPr>
        <w:t>gestión</w:t>
      </w:r>
      <w:r w:rsidRPr="45188860">
        <w:rPr>
          <w:lang w:val="es-ES"/>
        </w:rPr>
        <w:t xml:space="preserve"> de vida </w:t>
      </w:r>
      <w:r w:rsidR="1461A14C" w:rsidRPr="7B8CFC52">
        <w:rPr>
          <w:lang w:val="es-ES"/>
        </w:rPr>
        <w:t>útil</w:t>
      </w:r>
      <w:r w:rsidRPr="45188860">
        <w:rPr>
          <w:lang w:val="es-ES"/>
        </w:rPr>
        <w:t xml:space="preserve"> de sus </w:t>
      </w:r>
      <w:r w:rsidRPr="45188860">
        <w:rPr>
          <w:lang w:val="es-ES"/>
        </w:rPr>
        <w:lastRenderedPageBreak/>
        <w:t xml:space="preserve">productos. </w:t>
      </w:r>
      <w:r w:rsidRPr="5507BD2F">
        <w:rPr>
          <w:lang w:val="es-ES"/>
        </w:rPr>
        <w:t xml:space="preserve">La empresa </w:t>
      </w:r>
      <w:r w:rsidR="69E73D3C" w:rsidRPr="5507BD2F">
        <w:rPr>
          <w:lang w:val="es-ES"/>
        </w:rPr>
        <w:t xml:space="preserve">tiene una cultura organizacional de mejora </w:t>
      </w:r>
      <w:r w:rsidR="3E151E87" w:rsidRPr="5923DADC">
        <w:rPr>
          <w:lang w:val="es-ES"/>
        </w:rPr>
        <w:t>tecnológica</w:t>
      </w:r>
      <w:r w:rsidR="69E73D3C" w:rsidRPr="5507BD2F">
        <w:rPr>
          <w:lang w:val="es-ES"/>
        </w:rPr>
        <w:t xml:space="preserve"> continua </w:t>
      </w:r>
      <w:r w:rsidR="69E73D3C" w:rsidRPr="5A31A61C">
        <w:rPr>
          <w:lang w:val="es-ES"/>
        </w:rPr>
        <w:t xml:space="preserve">con tal de </w:t>
      </w:r>
      <w:r w:rsidR="69E73D3C" w:rsidRPr="05C69B3C">
        <w:rPr>
          <w:lang w:val="es-ES"/>
        </w:rPr>
        <w:t xml:space="preserve">mejorar la experiencia del cliente y eficiencia de la </w:t>
      </w:r>
      <w:r w:rsidR="69E73D3C" w:rsidRPr="685511A7">
        <w:rPr>
          <w:lang w:val="es-ES"/>
        </w:rPr>
        <w:t>empresa.</w:t>
      </w:r>
    </w:p>
    <w:p w14:paraId="5EF5B9B4" w14:textId="30F7065E" w:rsidR="69E73D3C" w:rsidRDefault="69E73D3C" w:rsidP="00921D3D">
      <w:pPr>
        <w:rPr>
          <w:lang w:val="es-ES"/>
        </w:rPr>
      </w:pPr>
      <w:r w:rsidRPr="3F821A15">
        <w:rPr>
          <w:lang w:val="es-ES"/>
        </w:rPr>
        <w:t xml:space="preserve">En este caso el entorno externo influye bastante debido a la creciente demanda de productos frescos y una alta </w:t>
      </w:r>
      <w:r w:rsidR="3242F3CF" w:rsidRPr="7B8CFC52">
        <w:rPr>
          <w:lang w:val="es-ES"/>
        </w:rPr>
        <w:t>presión</w:t>
      </w:r>
      <w:r w:rsidRPr="76CB14AE">
        <w:rPr>
          <w:lang w:val="es-ES"/>
        </w:rPr>
        <w:t xml:space="preserve"> </w:t>
      </w:r>
      <w:r w:rsidRPr="25CE77E4">
        <w:rPr>
          <w:lang w:val="es-ES"/>
        </w:rPr>
        <w:t xml:space="preserve">para reducir </w:t>
      </w:r>
      <w:r w:rsidRPr="097F045F">
        <w:rPr>
          <w:lang w:val="es-ES"/>
        </w:rPr>
        <w:t>desperdicios</w:t>
      </w:r>
      <w:r w:rsidR="6DAB8BA8" w:rsidRPr="097F045F">
        <w:rPr>
          <w:lang w:val="es-ES"/>
        </w:rPr>
        <w:t xml:space="preserve">, junto con regulaciones de </w:t>
      </w:r>
      <w:r w:rsidR="6DAB8BA8" w:rsidRPr="4D6161F0">
        <w:rPr>
          <w:lang w:val="es-ES"/>
        </w:rPr>
        <w:t xml:space="preserve">calidad en el </w:t>
      </w:r>
      <w:r w:rsidR="6DAB8BA8" w:rsidRPr="0767077B">
        <w:rPr>
          <w:lang w:val="es-ES"/>
        </w:rPr>
        <w:t xml:space="preserve">manejo de </w:t>
      </w:r>
      <w:r w:rsidR="3BFD8B97" w:rsidRPr="7B8CFC52">
        <w:rPr>
          <w:lang w:val="es-ES"/>
        </w:rPr>
        <w:t>alimentos</w:t>
      </w:r>
      <w:r w:rsidR="6DAB8BA8" w:rsidRPr="47D25FDB">
        <w:rPr>
          <w:lang w:val="es-ES"/>
        </w:rPr>
        <w:t xml:space="preserve"> que </w:t>
      </w:r>
      <w:r w:rsidR="6DAB8BA8" w:rsidRPr="191FBFD0">
        <w:rPr>
          <w:lang w:val="es-ES"/>
        </w:rPr>
        <w:t xml:space="preserve">deben de </w:t>
      </w:r>
      <w:r w:rsidR="6DAB8BA8" w:rsidRPr="489BA515">
        <w:rPr>
          <w:lang w:val="es-ES"/>
        </w:rPr>
        <w:t>cumplirse.</w:t>
      </w:r>
    </w:p>
    <w:p w14:paraId="0AE661BA" w14:textId="6698CF4D" w:rsidR="00871C91" w:rsidRDefault="00871C91">
      <w:pPr>
        <w:shd w:val="clear" w:color="auto" w:fill="FFFFFF"/>
        <w:spacing w:after="0"/>
        <w:jc w:val="both"/>
      </w:pPr>
      <w:r w:rsidRPr="00871C91">
        <w:t>Entes internos interesados: equipo administrativo, gerentes de tienda, personal de inventario, equipo de TI y alta gerencia de la empresa.</w:t>
      </w:r>
      <w:r>
        <w:t xml:space="preserve"> </w:t>
      </w:r>
      <w:r w:rsidRPr="00871C91">
        <w:t>Entes externos interesados: entes reguladores de salud, consumidores finales, proveedores de productos y asociaciones de comerciantes del sector.</w:t>
      </w:r>
    </w:p>
    <w:p w14:paraId="701C332A" w14:textId="7078ADB3" w:rsidR="00871C91" w:rsidRPr="00871C91" w:rsidRDefault="00871C91">
      <w:pPr>
        <w:shd w:val="clear" w:color="auto" w:fill="FFFFFF"/>
        <w:spacing w:after="0"/>
        <w:jc w:val="both"/>
      </w:pPr>
    </w:p>
    <w:p w14:paraId="433FCB53" w14:textId="3BE0866A" w:rsidR="00871C91" w:rsidRPr="00871C91" w:rsidRDefault="00871C91">
      <w:pPr>
        <w:shd w:val="clear" w:color="auto" w:fill="FFFFFF"/>
        <w:spacing w:after="0"/>
        <w:jc w:val="both"/>
      </w:pPr>
      <w:r w:rsidRPr="00871C91">
        <w:t>La elaboración y visión del proyecto compartida con todas las partes involucradas fue percibida como una herramienta útil y clave para optimizar las operaciones, reducir pérdidas económicas, mejorar la experiencia al cliente y mejorar la eficiencia en la logística de los inventarios.</w:t>
      </w:r>
    </w:p>
    <w:p w14:paraId="78AE1AAD" w14:textId="4BF2BB1F" w:rsidR="007842A5" w:rsidRPr="007842A5" w:rsidRDefault="007842A5">
      <w:pPr>
        <w:shd w:val="clear" w:color="auto" w:fill="FFFFFF"/>
        <w:spacing w:after="0"/>
        <w:rPr>
          <w:color w:val="00B050"/>
        </w:rPr>
      </w:pPr>
    </w:p>
    <w:p w14:paraId="6A659F52" w14:textId="2378490D" w:rsidR="00161A50" w:rsidRDefault="00161A50" w:rsidP="007842A5">
      <w:pPr>
        <w:shd w:val="clear" w:color="auto" w:fill="FFFFFF"/>
        <w:spacing w:after="0"/>
      </w:pPr>
      <w:bookmarkStart w:id="10" w:name="_Toc447627819"/>
    </w:p>
    <w:p w14:paraId="315B5416" w14:textId="4E5A7171" w:rsidR="004A7310" w:rsidRDefault="004A7310" w:rsidP="5923DADC">
      <w:pPr>
        <w:pStyle w:val="Ttulo1"/>
        <w:spacing w:line="276" w:lineRule="auto"/>
        <w:rPr>
          <w:u w:val="single"/>
          <w:lang w:val="es-VE"/>
        </w:rPr>
      </w:pPr>
      <w:r w:rsidRPr="5923DADC">
        <w:rPr>
          <w:lang w:val="es-VE"/>
        </w:rPr>
        <w:t>Alcance del estudio de factibilidad</w:t>
      </w:r>
      <w:bookmarkEnd w:id="10"/>
      <w:r w:rsidR="519D9A28" w:rsidRPr="5923DADC">
        <w:rPr>
          <w:u w:val="single"/>
          <w:lang w:val="es-VE"/>
        </w:rPr>
        <w:t xml:space="preserve"> </w:t>
      </w:r>
    </w:p>
    <w:p w14:paraId="2F96EC6B" w14:textId="313184E5" w:rsidR="519D9A28" w:rsidRPr="00A87424" w:rsidRDefault="519D9A28" w:rsidP="5923DADC">
      <w:pPr>
        <w:spacing w:after="0"/>
        <w:rPr>
          <w:rFonts w:cs="Arial"/>
          <w:szCs w:val="24"/>
        </w:rPr>
      </w:pPr>
      <w:r w:rsidRPr="00A87424">
        <w:rPr>
          <w:rFonts w:eastAsia="Helvetica" w:cs="Arial"/>
          <w:szCs w:val="24"/>
        </w:rPr>
        <w:t xml:space="preserve">Resultados que se esperan del estudio de factibilidad </w:t>
      </w:r>
    </w:p>
    <w:p w14:paraId="4339A176" w14:textId="4F60417B" w:rsidR="5923DADC" w:rsidRPr="00A87424" w:rsidRDefault="5923DADC" w:rsidP="5923DADC">
      <w:pPr>
        <w:spacing w:after="0"/>
        <w:rPr>
          <w:rFonts w:cs="Arial"/>
          <w:szCs w:val="24"/>
        </w:rPr>
      </w:pPr>
    </w:p>
    <w:p w14:paraId="080C394A" w14:textId="7C3EBF21" w:rsidR="519D9A28" w:rsidRPr="00A87424" w:rsidRDefault="519D9A28" w:rsidP="1B65685D">
      <w:pPr>
        <w:spacing w:after="0"/>
        <w:rPr>
          <w:rFonts w:cs="Arial"/>
          <w:szCs w:val="24"/>
        </w:rPr>
      </w:pPr>
      <w:ins w:id="11" w:author="Microsoft Word" w:date="2025-06-05T20:52:00Z">
        <w:r w:rsidRPr="00A87424">
          <w:rPr>
            <w:rFonts w:eastAsia="Helvetica" w:cs="Arial"/>
            <w:szCs w:val="24"/>
          </w:rPr>
          <w:t xml:space="preserve">- </w:t>
        </w:r>
      </w:ins>
      <w:r w:rsidRPr="00A87424">
        <w:rPr>
          <w:rFonts w:eastAsia="Helvetica" w:cs="Arial"/>
          <w:szCs w:val="24"/>
        </w:rPr>
        <w:t>Validación de las tecnologías y técnicas propuestas (QR, sensores, IA, apps móviles).</w:t>
      </w:r>
    </w:p>
    <w:p w14:paraId="0E101276" w14:textId="10555EF6" w:rsidR="519D9A28" w:rsidRPr="00A87424" w:rsidRDefault="519D9A28" w:rsidP="1B65685D">
      <w:pPr>
        <w:spacing w:after="0"/>
        <w:rPr>
          <w:rFonts w:cs="Arial"/>
          <w:szCs w:val="24"/>
        </w:rPr>
      </w:pPr>
      <w:ins w:id="12" w:author="Microsoft Word" w:date="2025-06-12T18:07:00Z">
        <w:r w:rsidRPr="00A87424">
          <w:rPr>
            <w:rFonts w:eastAsia="Helvetica" w:cs="Arial"/>
            <w:szCs w:val="24"/>
          </w:rPr>
          <w:t xml:space="preserve">- </w:t>
        </w:r>
      </w:ins>
      <w:r w:rsidRPr="00A87424">
        <w:rPr>
          <w:rFonts w:eastAsia="Helvetica" w:cs="Arial"/>
          <w:szCs w:val="24"/>
        </w:rPr>
        <w:t>Evaluación económica y también la relación costos y beneficios .</w:t>
      </w:r>
    </w:p>
    <w:p w14:paraId="430A4499" w14:textId="44F54E00" w:rsidR="519D9A28" w:rsidRPr="00A87424" w:rsidRDefault="519D9A28" w:rsidP="009533A8">
      <w:pPr>
        <w:pStyle w:val="Prrafodelista"/>
        <w:numPr>
          <w:ilvl w:val="0"/>
          <w:numId w:val="15"/>
        </w:numPr>
        <w:spacing w:after="0"/>
        <w:rPr>
          <w:rFonts w:eastAsia="Helvetica" w:cs="Arial"/>
          <w:szCs w:val="24"/>
        </w:rPr>
      </w:pPr>
      <w:ins w:id="13" w:author="Microsoft Word" w:date="2025-06-12T18:07:00Z">
        <w:r w:rsidRPr="00A87424">
          <w:rPr>
            <w:rFonts w:eastAsia="Helvetica" w:cs="Arial"/>
            <w:szCs w:val="24"/>
          </w:rPr>
          <w:t xml:space="preserve">- </w:t>
        </w:r>
      </w:ins>
      <w:r w:rsidRPr="00A87424">
        <w:rPr>
          <w:rFonts w:eastAsia="Helvetica" w:cs="Arial"/>
          <w:szCs w:val="24"/>
        </w:rPr>
        <w:t>Confirmación de la operatividad y facilidad de integración en las operaciones diarias.</w:t>
      </w:r>
    </w:p>
    <w:p w14:paraId="58BB2EE5" w14:textId="0981366C" w:rsidR="519D9A28" w:rsidRPr="00A87424" w:rsidRDefault="519D9A28" w:rsidP="009533A8">
      <w:pPr>
        <w:pStyle w:val="Prrafodelista"/>
        <w:numPr>
          <w:ilvl w:val="0"/>
          <w:numId w:val="15"/>
        </w:numPr>
        <w:spacing w:after="0"/>
        <w:rPr>
          <w:rFonts w:eastAsia="Helvetica" w:cs="Arial"/>
          <w:szCs w:val="24"/>
        </w:rPr>
      </w:pPr>
      <w:ins w:id="14" w:author="Microsoft Word" w:date="2025-06-12T18:07:00Z">
        <w:r w:rsidRPr="00A87424">
          <w:rPr>
            <w:rFonts w:eastAsia="Helvetica" w:cs="Arial"/>
            <w:szCs w:val="24"/>
          </w:rPr>
          <w:t xml:space="preserve">- </w:t>
        </w:r>
      </w:ins>
      <w:r w:rsidRPr="00A87424">
        <w:rPr>
          <w:rFonts w:eastAsia="Helvetica" w:cs="Arial"/>
          <w:szCs w:val="24"/>
        </w:rPr>
        <w:t>Verificación de los cumplimientos legales de Costa Rica.</w:t>
      </w:r>
    </w:p>
    <w:p w14:paraId="72168D6D" w14:textId="4B528B7C" w:rsidR="519D9A28" w:rsidRPr="00A87424" w:rsidRDefault="519D9A28" w:rsidP="009533A8">
      <w:pPr>
        <w:pStyle w:val="Prrafodelista"/>
        <w:numPr>
          <w:ilvl w:val="0"/>
          <w:numId w:val="15"/>
        </w:numPr>
        <w:spacing w:after="0"/>
        <w:rPr>
          <w:rFonts w:eastAsia="Helvetica" w:cs="Arial"/>
          <w:szCs w:val="24"/>
        </w:rPr>
      </w:pPr>
      <w:ins w:id="15" w:author="Microsoft Word" w:date="2025-06-12T18:07:00Z">
        <w:r w:rsidRPr="00A87424">
          <w:rPr>
            <w:rFonts w:eastAsia="Helvetica" w:cs="Arial"/>
            <w:szCs w:val="24"/>
          </w:rPr>
          <w:t xml:space="preserve">- </w:t>
        </w:r>
      </w:ins>
      <w:r w:rsidRPr="00A87424">
        <w:rPr>
          <w:rFonts w:eastAsia="Helvetica" w:cs="Arial"/>
          <w:szCs w:val="24"/>
        </w:rPr>
        <w:t>Identificación de impacto potencial de la gestión en inventario y reducción de pérdidas por vencimiento.</w:t>
      </w:r>
    </w:p>
    <w:p w14:paraId="1C4647DE" w14:textId="493EAC3C" w:rsidR="5923DADC" w:rsidRPr="00A87424" w:rsidRDefault="5923DADC" w:rsidP="5923DADC">
      <w:pPr>
        <w:spacing w:after="0"/>
        <w:ind w:left="540" w:hanging="540"/>
        <w:rPr>
          <w:rFonts w:cs="Arial"/>
          <w:szCs w:val="24"/>
        </w:rPr>
      </w:pPr>
    </w:p>
    <w:p w14:paraId="5BE50636" w14:textId="31985914" w:rsidR="519D9A28" w:rsidRPr="00A87424" w:rsidRDefault="519D9A28" w:rsidP="5923DADC">
      <w:pPr>
        <w:spacing w:after="0"/>
        <w:ind w:left="540" w:hanging="540"/>
        <w:rPr>
          <w:rFonts w:cs="Arial"/>
          <w:szCs w:val="24"/>
        </w:rPr>
      </w:pPr>
      <w:r w:rsidRPr="00A87424">
        <w:rPr>
          <w:rFonts w:eastAsia="Helvetica Neue" w:cs="Arial"/>
          <w:szCs w:val="24"/>
        </w:rPr>
        <w:t xml:space="preserve">Actividades principales para preparar la evaluación de factibilidad </w:t>
      </w:r>
    </w:p>
    <w:p w14:paraId="2CE6A766" w14:textId="40CD09BB" w:rsidR="5923DADC" w:rsidRPr="00A87424" w:rsidRDefault="5923DADC" w:rsidP="5923DADC">
      <w:pPr>
        <w:spacing w:after="0"/>
        <w:ind w:left="540" w:hanging="540"/>
        <w:rPr>
          <w:rFonts w:cs="Arial"/>
          <w:szCs w:val="24"/>
        </w:rPr>
      </w:pPr>
    </w:p>
    <w:p w14:paraId="11FD62F8" w14:textId="6E666FC0" w:rsidR="519D9A28" w:rsidRPr="00A87424" w:rsidRDefault="519D9A28" w:rsidP="009533A8">
      <w:pPr>
        <w:pStyle w:val="Prrafodelista"/>
        <w:numPr>
          <w:ilvl w:val="0"/>
          <w:numId w:val="14"/>
        </w:numPr>
        <w:spacing w:after="0"/>
        <w:rPr>
          <w:rFonts w:eastAsia="Helvetica Neue" w:cs="Arial"/>
          <w:szCs w:val="24"/>
        </w:rPr>
      </w:pPr>
      <w:r w:rsidRPr="00A87424">
        <w:rPr>
          <w:rFonts w:eastAsia="Helvetica Neue" w:cs="Arial"/>
          <w:szCs w:val="24"/>
        </w:rPr>
        <w:t>Recolección y el análisis de los requisitos del personal y procesos existentes.</w:t>
      </w:r>
    </w:p>
    <w:p w14:paraId="17E2BCE0" w14:textId="313A907C" w:rsidR="519D9A28" w:rsidRPr="00A87424" w:rsidRDefault="519D9A28" w:rsidP="009533A8">
      <w:pPr>
        <w:pStyle w:val="Prrafodelista"/>
        <w:numPr>
          <w:ilvl w:val="0"/>
          <w:numId w:val="14"/>
        </w:numPr>
        <w:spacing w:after="0"/>
        <w:rPr>
          <w:rFonts w:eastAsia="Helvetica Neue" w:cs="Arial"/>
          <w:szCs w:val="24"/>
        </w:rPr>
      </w:pPr>
      <w:r w:rsidRPr="00A87424">
        <w:rPr>
          <w:rFonts w:eastAsia="Helvetica Neue" w:cs="Arial"/>
          <w:szCs w:val="24"/>
        </w:rPr>
        <w:t>Estudio del mercado, soluciones tecnológicas disponibles y proveedores.</w:t>
      </w:r>
    </w:p>
    <w:p w14:paraId="74BC6DD0" w14:textId="0965AF7A" w:rsidR="519D9A28" w:rsidRPr="00A87424" w:rsidRDefault="519D9A28" w:rsidP="009533A8">
      <w:pPr>
        <w:pStyle w:val="Prrafodelista"/>
        <w:numPr>
          <w:ilvl w:val="0"/>
          <w:numId w:val="14"/>
        </w:numPr>
        <w:spacing w:after="0"/>
        <w:rPr>
          <w:rFonts w:eastAsia="Helvetica Neue" w:cs="Arial"/>
          <w:szCs w:val="24"/>
        </w:rPr>
      </w:pPr>
      <w:ins w:id="16" w:author="Microsoft Word" w:date="2025-06-12T18:07:00Z">
        <w:r w:rsidRPr="00A87424">
          <w:rPr>
            <w:rFonts w:eastAsia="Helvetica Neue" w:cs="Arial"/>
            <w:szCs w:val="24"/>
          </w:rPr>
          <w:t xml:space="preserve">- </w:t>
        </w:r>
      </w:ins>
      <w:r w:rsidRPr="00A87424">
        <w:rPr>
          <w:rFonts w:eastAsia="Helvetica Neue" w:cs="Arial"/>
          <w:szCs w:val="24"/>
        </w:rPr>
        <w:t>Evaluación de costos (implementación y operación).</w:t>
      </w:r>
    </w:p>
    <w:p w14:paraId="1D844EDD" w14:textId="20552C77" w:rsidR="519D9A28" w:rsidRPr="00A87424" w:rsidRDefault="519D9A28" w:rsidP="009533A8">
      <w:pPr>
        <w:pStyle w:val="Prrafodelista"/>
        <w:numPr>
          <w:ilvl w:val="0"/>
          <w:numId w:val="14"/>
        </w:numPr>
        <w:spacing w:after="0"/>
        <w:rPr>
          <w:rFonts w:eastAsia="Helvetica Neue" w:cs="Arial"/>
          <w:szCs w:val="24"/>
        </w:rPr>
      </w:pPr>
      <w:ins w:id="17" w:author="Microsoft Word" w:date="2025-06-12T18:07:00Z">
        <w:r w:rsidRPr="00A87424">
          <w:rPr>
            <w:rFonts w:eastAsia="Helvetica Neue" w:cs="Arial"/>
            <w:szCs w:val="24"/>
          </w:rPr>
          <w:t xml:space="preserve">- </w:t>
        </w:r>
      </w:ins>
      <w:r w:rsidRPr="00A87424">
        <w:rPr>
          <w:rFonts w:eastAsia="Helvetica Neue" w:cs="Arial"/>
          <w:szCs w:val="24"/>
        </w:rPr>
        <w:t>Desarrollo o pruebas piloto para validar las tecnologías clave.</w:t>
      </w:r>
    </w:p>
    <w:p w14:paraId="22B79582" w14:textId="7067752A" w:rsidR="519D9A28" w:rsidRPr="00A87424" w:rsidRDefault="519D9A28" w:rsidP="009533A8">
      <w:pPr>
        <w:pStyle w:val="Prrafodelista"/>
        <w:numPr>
          <w:ilvl w:val="0"/>
          <w:numId w:val="14"/>
        </w:numPr>
        <w:spacing w:after="0"/>
        <w:rPr>
          <w:rFonts w:eastAsia="Helvetica Neue" w:cs="Arial"/>
          <w:szCs w:val="24"/>
        </w:rPr>
      </w:pPr>
      <w:ins w:id="18" w:author="Microsoft Word" w:date="2025-06-12T18:07:00Z">
        <w:r w:rsidRPr="00A87424">
          <w:rPr>
            <w:rFonts w:eastAsia="Helvetica Neue" w:cs="Arial"/>
            <w:szCs w:val="24"/>
          </w:rPr>
          <w:lastRenderedPageBreak/>
          <w:t xml:space="preserve">- </w:t>
        </w:r>
      </w:ins>
      <w:r w:rsidRPr="00A87424">
        <w:rPr>
          <w:rFonts w:eastAsia="Helvetica Neue" w:cs="Arial"/>
          <w:szCs w:val="24"/>
        </w:rPr>
        <w:t>Análisis de riesgos potenciales y sus obstáculos.</w:t>
      </w:r>
    </w:p>
    <w:p w14:paraId="7FC4AC53" w14:textId="65D2FFEF" w:rsidR="519D9A28" w:rsidRPr="00A87424" w:rsidRDefault="519D9A28" w:rsidP="009533A8">
      <w:pPr>
        <w:pStyle w:val="Prrafodelista"/>
        <w:numPr>
          <w:ilvl w:val="0"/>
          <w:numId w:val="14"/>
        </w:numPr>
        <w:spacing w:after="0"/>
        <w:rPr>
          <w:rFonts w:eastAsia="Helvetica Neue" w:cs="Arial"/>
          <w:szCs w:val="24"/>
        </w:rPr>
      </w:pPr>
      <w:ins w:id="19" w:author="Microsoft Word" w:date="2025-06-12T18:07:00Z">
        <w:r w:rsidRPr="00A87424">
          <w:rPr>
            <w:rFonts w:eastAsia="Helvetica Neue" w:cs="Arial"/>
            <w:szCs w:val="24"/>
          </w:rPr>
          <w:t xml:space="preserve">- </w:t>
        </w:r>
      </w:ins>
      <w:r w:rsidRPr="00A87424">
        <w:rPr>
          <w:rFonts w:eastAsia="Helvetica Neue" w:cs="Arial"/>
          <w:szCs w:val="24"/>
        </w:rPr>
        <w:t>Elaboración de informes y las recomendaciones iniciales.</w:t>
      </w:r>
    </w:p>
    <w:p w14:paraId="2AA65D80" w14:textId="6BC96349" w:rsidR="5923DADC" w:rsidRPr="00A87424" w:rsidRDefault="5923DADC" w:rsidP="5923DADC">
      <w:pPr>
        <w:spacing w:after="0"/>
        <w:ind w:left="540" w:hanging="540"/>
        <w:rPr>
          <w:rFonts w:cs="Arial"/>
          <w:szCs w:val="24"/>
        </w:rPr>
      </w:pPr>
    </w:p>
    <w:p w14:paraId="03C41C31" w14:textId="71EE72DA" w:rsidR="519D9A28" w:rsidRPr="00A87424" w:rsidRDefault="519D9A28">
      <w:pPr>
        <w:shd w:val="clear" w:color="auto" w:fill="FFFFFF"/>
        <w:spacing w:after="240"/>
        <w:rPr>
          <w:rFonts w:cs="Arial"/>
          <w:szCs w:val="24"/>
        </w:rPr>
      </w:pPr>
      <w:r w:rsidRPr="00A87424">
        <w:rPr>
          <w:rFonts w:eastAsia="Arial" w:cs="Arial"/>
          <w:szCs w:val="24"/>
        </w:rPr>
        <w:t xml:space="preserve"> Aprobaciones y comité supervisor relacionados</w:t>
      </w:r>
    </w:p>
    <w:p w14:paraId="3B428316" w14:textId="47F0A40C" w:rsidR="519D9A28" w:rsidRPr="00A87424" w:rsidRDefault="519D9A28" w:rsidP="009533A8">
      <w:pPr>
        <w:pStyle w:val="Prrafodelista"/>
        <w:numPr>
          <w:ilvl w:val="0"/>
          <w:numId w:val="13"/>
        </w:numPr>
        <w:spacing w:after="0"/>
        <w:rPr>
          <w:rFonts w:eastAsia="Helvetica Neue" w:cs="Arial"/>
          <w:szCs w:val="24"/>
        </w:rPr>
      </w:pPr>
      <w:r w:rsidRPr="00A87424">
        <w:rPr>
          <w:rFonts w:eastAsia="Helvetica Neue" w:cs="Arial"/>
          <w:szCs w:val="24"/>
        </w:rPr>
        <w:t>Gerencia general: Aprobación del alcance y recursos del estudio.</w:t>
      </w:r>
    </w:p>
    <w:p w14:paraId="202886E1" w14:textId="18BF3DA8" w:rsidR="519D9A28" w:rsidRPr="00A87424" w:rsidRDefault="519D9A28" w:rsidP="009533A8">
      <w:pPr>
        <w:pStyle w:val="Prrafodelista"/>
        <w:numPr>
          <w:ilvl w:val="0"/>
          <w:numId w:val="13"/>
        </w:numPr>
        <w:spacing w:after="0"/>
        <w:rPr>
          <w:rFonts w:eastAsia="Helvetica Neue" w:cs="Arial"/>
          <w:szCs w:val="24"/>
        </w:rPr>
      </w:pPr>
      <w:r w:rsidRPr="00A87424">
        <w:rPr>
          <w:rFonts w:eastAsia="Helvetica Neue" w:cs="Arial"/>
          <w:szCs w:val="24"/>
        </w:rPr>
        <w:t>Comité de innovación o tecnología: Supervisión técnica y tecnológica.</w:t>
      </w:r>
    </w:p>
    <w:p w14:paraId="04ED5FD2" w14:textId="27A11B39" w:rsidR="519D9A28" w:rsidRPr="00A87424" w:rsidRDefault="519D9A28" w:rsidP="009533A8">
      <w:pPr>
        <w:pStyle w:val="Prrafodelista"/>
        <w:numPr>
          <w:ilvl w:val="0"/>
          <w:numId w:val="13"/>
        </w:numPr>
        <w:spacing w:after="0"/>
        <w:rPr>
          <w:rFonts w:eastAsia="Helvetica Neue" w:cs="Arial"/>
          <w:szCs w:val="24"/>
        </w:rPr>
      </w:pPr>
      <w:r w:rsidRPr="00A87424">
        <w:rPr>
          <w:rFonts w:eastAsia="Helvetica Neue" w:cs="Arial"/>
          <w:szCs w:val="24"/>
        </w:rPr>
        <w:t>Departamento financiero: Validación del presupuesto y análisis económico.</w:t>
      </w:r>
    </w:p>
    <w:p w14:paraId="35F4C4E4" w14:textId="3DDBA88E" w:rsidR="519D9A28" w:rsidRPr="00A87424" w:rsidRDefault="519D9A28" w:rsidP="009533A8">
      <w:pPr>
        <w:pStyle w:val="Prrafodelista"/>
        <w:numPr>
          <w:ilvl w:val="0"/>
          <w:numId w:val="13"/>
        </w:numPr>
        <w:spacing w:after="0"/>
        <w:rPr>
          <w:rFonts w:eastAsia="Helvetica Neue" w:cs="Arial"/>
          <w:szCs w:val="24"/>
        </w:rPr>
      </w:pPr>
      <w:r w:rsidRPr="00A87424">
        <w:rPr>
          <w:rFonts w:eastAsia="Helvetica Neue" w:cs="Arial"/>
          <w:szCs w:val="24"/>
        </w:rPr>
        <w:t>Departamento legal y normativo: Verificación del cumplimiento regulatorio.</w:t>
      </w:r>
    </w:p>
    <w:p w14:paraId="098521DE" w14:textId="0D2C950A" w:rsidR="519D9A28" w:rsidRPr="00A87424" w:rsidRDefault="519D9A28" w:rsidP="009533A8">
      <w:pPr>
        <w:pStyle w:val="Prrafodelista"/>
        <w:numPr>
          <w:ilvl w:val="0"/>
          <w:numId w:val="13"/>
        </w:numPr>
        <w:spacing w:after="0"/>
        <w:rPr>
          <w:rFonts w:eastAsia="Helvetica Neue" w:cs="Arial"/>
          <w:szCs w:val="24"/>
        </w:rPr>
      </w:pPr>
      <w:r w:rsidRPr="00A87424">
        <w:rPr>
          <w:rFonts w:eastAsia="Helvetica Neue" w:cs="Arial"/>
          <w:szCs w:val="24"/>
        </w:rPr>
        <w:t>Equipo técnico: Apoyo en evaluaciones técnicas y pruebas piloto.</w:t>
      </w:r>
    </w:p>
    <w:p w14:paraId="4478509C" w14:textId="40AAEFFF" w:rsidR="5923DADC" w:rsidRDefault="5923DADC" w:rsidP="5923DADC"/>
    <w:p w14:paraId="2B5FFA6A" w14:textId="3761A682" w:rsidR="5923DADC" w:rsidRDefault="5923DADC" w:rsidP="5923DADC">
      <w:pPr>
        <w:pStyle w:val="Ttulo1"/>
        <w:spacing w:line="276" w:lineRule="auto"/>
        <w:rPr>
          <w:u w:val="single"/>
          <w:lang w:val="es-VE"/>
        </w:rPr>
      </w:pPr>
    </w:p>
    <w:p w14:paraId="23096F76" w14:textId="77777777" w:rsidR="00B97EF4" w:rsidRPr="003C24EF" w:rsidRDefault="00A61755" w:rsidP="00C9185A">
      <w:pPr>
        <w:pStyle w:val="Ttulo1"/>
        <w:spacing w:line="276" w:lineRule="auto"/>
        <w:rPr>
          <w:lang w:val="es-VE"/>
        </w:rPr>
      </w:pPr>
      <w:bookmarkStart w:id="20" w:name="_Toc447627820"/>
      <w:r>
        <w:rPr>
          <w:lang w:val="es-VE"/>
        </w:rPr>
        <w:t>Factibilidad técnica</w:t>
      </w:r>
      <w:bookmarkEnd w:id="20"/>
    </w:p>
    <w:p w14:paraId="4CF56732" w14:textId="57CB2414" w:rsidR="00D942AE" w:rsidRDefault="00557F3C" w:rsidP="00FE76B5">
      <w:pPr>
        <w:pStyle w:val="Prrafodelista"/>
        <w:spacing w:after="0"/>
        <w:ind w:left="0"/>
        <w:rPr>
          <w:szCs w:val="24"/>
        </w:rPr>
      </w:pPr>
      <w:r w:rsidRPr="00131907">
        <w:rPr>
          <w:szCs w:val="24"/>
        </w:rPr>
        <w:t xml:space="preserve">Para este apartado </w:t>
      </w:r>
      <w:r w:rsidR="00131907">
        <w:rPr>
          <w:szCs w:val="24"/>
        </w:rPr>
        <w:t>nos referiremos en las tecnologías que apoyaran en el sistema de gestión de apartados</w:t>
      </w:r>
      <w:r w:rsidR="003A25D1">
        <w:rPr>
          <w:szCs w:val="24"/>
        </w:rPr>
        <w:t xml:space="preserve"> siendo la parte </w:t>
      </w:r>
      <w:proofErr w:type="spellStart"/>
      <w:r w:rsidR="003A25D1">
        <w:rPr>
          <w:szCs w:val="24"/>
        </w:rPr>
        <w:t>mas</w:t>
      </w:r>
      <w:proofErr w:type="spellEnd"/>
      <w:r w:rsidR="003A25D1">
        <w:rPr>
          <w:szCs w:val="24"/>
        </w:rPr>
        <w:t xml:space="preserve"> relevante para comprender las factibilidades del proyecto. Ante la problemática de un control </w:t>
      </w:r>
      <w:r w:rsidR="000363A4">
        <w:rPr>
          <w:szCs w:val="24"/>
        </w:rPr>
        <w:t xml:space="preserve">en el inventario en los productos perecederos y vida útil de las primeras herramientas </w:t>
      </w:r>
      <w:r w:rsidR="002D0A7B">
        <w:rPr>
          <w:szCs w:val="24"/>
        </w:rPr>
        <w:t>será aplicar</w:t>
      </w:r>
      <w:r w:rsidR="00636612">
        <w:rPr>
          <w:szCs w:val="24"/>
        </w:rPr>
        <w:t xml:space="preserve">an </w:t>
      </w:r>
      <w:r w:rsidR="005F58C1">
        <w:rPr>
          <w:szCs w:val="24"/>
        </w:rPr>
        <w:t xml:space="preserve">técnicas de ciencia de datos y de Machine learning realizando primeramente </w:t>
      </w:r>
      <w:r w:rsidR="002D0A7B">
        <w:rPr>
          <w:szCs w:val="24"/>
        </w:rPr>
        <w:t>un análisis del inventario usando Python y pandas para buscar patrones que indiquen el posible problema de gestión de inventario</w:t>
      </w:r>
      <w:r w:rsidR="00D942AE">
        <w:rPr>
          <w:szCs w:val="24"/>
        </w:rPr>
        <w:t>.</w:t>
      </w:r>
      <w:r w:rsidR="001474AA">
        <w:rPr>
          <w:szCs w:val="24"/>
        </w:rPr>
        <w:t xml:space="preserve"> </w:t>
      </w:r>
    </w:p>
    <w:p w14:paraId="68EC3286" w14:textId="77777777" w:rsidR="00D942AE" w:rsidRDefault="00D942AE" w:rsidP="00FE76B5">
      <w:pPr>
        <w:pStyle w:val="Prrafodelista"/>
        <w:spacing w:after="0"/>
        <w:ind w:left="0"/>
        <w:rPr>
          <w:szCs w:val="24"/>
        </w:rPr>
      </w:pPr>
    </w:p>
    <w:p w14:paraId="6604BA9C" w14:textId="2ED6E033" w:rsidR="00636612" w:rsidRDefault="001474AA" w:rsidP="00FE76B5">
      <w:pPr>
        <w:pStyle w:val="Prrafodelista"/>
        <w:spacing w:after="0"/>
        <w:ind w:left="0"/>
        <w:rPr>
          <w:szCs w:val="24"/>
        </w:rPr>
      </w:pPr>
      <w:r>
        <w:rPr>
          <w:szCs w:val="24"/>
        </w:rPr>
        <w:t>una vez comprendido el análisis exploratorio del problema principal de porque los productos perecederos no están bien gestionados</w:t>
      </w:r>
      <w:r w:rsidR="00696F0B">
        <w:rPr>
          <w:szCs w:val="24"/>
        </w:rPr>
        <w:t xml:space="preserve"> se podría aplicar modelos de aprendizaje de </w:t>
      </w:r>
      <w:r w:rsidR="0022536A">
        <w:rPr>
          <w:szCs w:val="24"/>
        </w:rPr>
        <w:t>máquinas</w:t>
      </w:r>
      <w:r w:rsidR="00696F0B">
        <w:rPr>
          <w:szCs w:val="24"/>
        </w:rPr>
        <w:t xml:space="preserve"> o ML para futuras </w:t>
      </w:r>
      <w:r w:rsidR="0022536A">
        <w:rPr>
          <w:szCs w:val="24"/>
        </w:rPr>
        <w:t xml:space="preserve">menciones en este documento. Se </w:t>
      </w:r>
      <w:r w:rsidR="00D942AE">
        <w:rPr>
          <w:szCs w:val="24"/>
        </w:rPr>
        <w:t>desplegará</w:t>
      </w:r>
      <w:r w:rsidR="0022536A">
        <w:rPr>
          <w:szCs w:val="24"/>
        </w:rPr>
        <w:t xml:space="preserve"> un sistema </w:t>
      </w:r>
      <w:r w:rsidR="002408D1">
        <w:rPr>
          <w:szCs w:val="24"/>
        </w:rPr>
        <w:t xml:space="preserve">tipo aplicación móvil la cual </w:t>
      </w:r>
      <w:r w:rsidR="00A213C6">
        <w:rPr>
          <w:szCs w:val="24"/>
        </w:rPr>
        <w:t xml:space="preserve">en conjunto con el equipo de desarrollo permitirá </w:t>
      </w:r>
      <w:r w:rsidR="00963C0D">
        <w:rPr>
          <w:szCs w:val="24"/>
        </w:rPr>
        <w:t xml:space="preserve">aplicar el algoritmo de ML </w:t>
      </w:r>
      <w:r w:rsidR="00BB0FE9">
        <w:rPr>
          <w:szCs w:val="24"/>
        </w:rPr>
        <w:t xml:space="preserve">de forma que el personal pueda detectar en el inventario los productos </w:t>
      </w:r>
      <w:r w:rsidR="007D066D">
        <w:rPr>
          <w:szCs w:val="24"/>
        </w:rPr>
        <w:t xml:space="preserve">a vencer y el departamento de marketing pueda realizar una ventaja significativa </w:t>
      </w:r>
      <w:r w:rsidR="00BB064B">
        <w:rPr>
          <w:szCs w:val="24"/>
        </w:rPr>
        <w:t xml:space="preserve">ante el sector para </w:t>
      </w:r>
      <w:r w:rsidR="0042341E">
        <w:rPr>
          <w:szCs w:val="24"/>
        </w:rPr>
        <w:t>buscar opciones para retirar</w:t>
      </w:r>
      <w:r w:rsidR="00D942AE">
        <w:rPr>
          <w:szCs w:val="24"/>
        </w:rPr>
        <w:t xml:space="preserve"> </w:t>
      </w:r>
      <w:r w:rsidR="0042341E">
        <w:rPr>
          <w:szCs w:val="24"/>
        </w:rPr>
        <w:t>los productos</w:t>
      </w:r>
      <w:r w:rsidR="00D942AE">
        <w:rPr>
          <w:szCs w:val="24"/>
        </w:rPr>
        <w:t xml:space="preserve"> antes de generar perdida </w:t>
      </w:r>
      <w:r w:rsidR="00636612">
        <w:rPr>
          <w:szCs w:val="24"/>
        </w:rPr>
        <w:t>de este.</w:t>
      </w:r>
    </w:p>
    <w:p w14:paraId="4AA558F8" w14:textId="77777777" w:rsidR="005F58C1" w:rsidRDefault="005F58C1" w:rsidP="00FE76B5">
      <w:pPr>
        <w:pStyle w:val="Prrafodelista"/>
        <w:spacing w:after="0"/>
        <w:ind w:left="0"/>
        <w:rPr>
          <w:szCs w:val="24"/>
        </w:rPr>
      </w:pPr>
    </w:p>
    <w:p w14:paraId="361D5C74" w14:textId="2355F3D8" w:rsidR="00DF3315" w:rsidRDefault="005F58C1" w:rsidP="00FE76B5">
      <w:pPr>
        <w:pStyle w:val="Prrafodelista"/>
        <w:spacing w:after="0"/>
        <w:ind w:left="0"/>
        <w:rPr>
          <w:szCs w:val="24"/>
        </w:rPr>
      </w:pPr>
      <w:r>
        <w:rPr>
          <w:szCs w:val="24"/>
        </w:rPr>
        <w:t>Aplicando técnicas de ingeniería de datos y despliegue escalable de las ramas de desarrollo de software. Para la</w:t>
      </w:r>
      <w:r w:rsidR="006D1272">
        <w:rPr>
          <w:szCs w:val="24"/>
        </w:rPr>
        <w:t xml:space="preserve">s partes de ingeniería de datos se espera que se pueda manejar una canalización de datos estable entre la aplicación de </w:t>
      </w:r>
      <w:r w:rsidR="000C2C96">
        <w:rPr>
          <w:szCs w:val="24"/>
        </w:rPr>
        <w:t xml:space="preserve">móvil para servidores de la empresa. </w:t>
      </w:r>
      <w:r w:rsidR="00DF3315">
        <w:rPr>
          <w:szCs w:val="24"/>
        </w:rPr>
        <w:t xml:space="preserve">Las técnicas de ML será un trabajo conjunto entre el </w:t>
      </w:r>
      <w:r w:rsidR="00DF3315">
        <w:rPr>
          <w:szCs w:val="24"/>
        </w:rPr>
        <w:lastRenderedPageBreak/>
        <w:t xml:space="preserve">encargado de software y el científico de datos. De forma que el algoritmo cumpla con los parámetros de </w:t>
      </w:r>
      <w:r w:rsidR="00FE2A30">
        <w:rPr>
          <w:szCs w:val="24"/>
        </w:rPr>
        <w:t xml:space="preserve">calidad de software. </w:t>
      </w:r>
    </w:p>
    <w:p w14:paraId="11301D16" w14:textId="0925E0E3" w:rsidR="00C9185A" w:rsidRDefault="0042341E" w:rsidP="00076E60">
      <w:pPr>
        <w:pStyle w:val="Prrafodelista"/>
        <w:spacing w:after="0"/>
        <w:ind w:left="0"/>
      </w:pPr>
      <w:r>
        <w:t xml:space="preserve"> </w:t>
      </w:r>
    </w:p>
    <w:p w14:paraId="4A757869" w14:textId="7390AEB1" w:rsidR="000563D8" w:rsidRDefault="000563D8" w:rsidP="00C9185A">
      <w:pPr>
        <w:pStyle w:val="Ttulo1"/>
        <w:spacing w:before="0" w:beforeAutospacing="0" w:after="0" w:afterAutospacing="0" w:line="276" w:lineRule="auto"/>
        <w:rPr>
          <w:lang w:val="es-VE"/>
        </w:rPr>
      </w:pPr>
      <w:bookmarkStart w:id="21" w:name="_Toc447627821"/>
    </w:p>
    <w:p w14:paraId="6B3DE5F1" w14:textId="1ECF49C9" w:rsidR="000563D8" w:rsidRDefault="000563D8" w:rsidP="00C9185A">
      <w:pPr>
        <w:pStyle w:val="Ttulo1"/>
        <w:spacing w:before="0" w:beforeAutospacing="0" w:after="0" w:afterAutospacing="0" w:line="276" w:lineRule="auto"/>
        <w:rPr>
          <w:lang w:val="es-VE"/>
        </w:rPr>
      </w:pPr>
    </w:p>
    <w:p w14:paraId="01E00E94" w14:textId="79177028" w:rsidR="000563D8" w:rsidRDefault="000563D8" w:rsidP="00C9185A">
      <w:pPr>
        <w:pStyle w:val="Ttulo1"/>
        <w:spacing w:before="0" w:beforeAutospacing="0" w:after="0" w:afterAutospacing="0" w:line="276" w:lineRule="auto"/>
        <w:rPr>
          <w:lang w:val="es-VE"/>
        </w:rPr>
      </w:pPr>
    </w:p>
    <w:p w14:paraId="790FBB34" w14:textId="3A9D5BBB" w:rsidR="000563D8" w:rsidRDefault="000563D8" w:rsidP="00C9185A">
      <w:pPr>
        <w:pStyle w:val="Ttulo1"/>
        <w:spacing w:before="0" w:beforeAutospacing="0" w:after="0" w:afterAutospacing="0" w:line="276" w:lineRule="auto"/>
        <w:rPr>
          <w:lang w:val="es-VE"/>
        </w:rPr>
      </w:pPr>
    </w:p>
    <w:p w14:paraId="5730E19E" w14:textId="77777777" w:rsidR="00473C90" w:rsidRDefault="00A61755" w:rsidP="00C9185A">
      <w:pPr>
        <w:pStyle w:val="Ttulo1"/>
        <w:spacing w:before="0" w:beforeAutospacing="0" w:after="0" w:afterAutospacing="0" w:line="276" w:lineRule="auto"/>
        <w:rPr>
          <w:rFonts w:ascii="Calibri" w:hAnsi="Calibri"/>
          <w:color w:val="222222"/>
          <w:sz w:val="22"/>
          <w:lang w:eastAsia="es-VE"/>
        </w:rPr>
      </w:pPr>
      <w:r>
        <w:rPr>
          <w:lang w:val="es-VE"/>
        </w:rPr>
        <w:t>Factibilidad económica</w:t>
      </w:r>
      <w:bookmarkEnd w:id="21"/>
      <w:r w:rsidR="00B97EF4" w:rsidRPr="00B97EF4">
        <w:rPr>
          <w:rFonts w:ascii="Calibri" w:hAnsi="Calibri"/>
          <w:color w:val="222222"/>
          <w:sz w:val="22"/>
          <w:lang w:eastAsia="es-VE"/>
        </w:rPr>
        <w:t> </w:t>
      </w:r>
    </w:p>
    <w:p w14:paraId="094C60B7" w14:textId="2FFBCA7B" w:rsidR="00904B6F" w:rsidRDefault="00904B6F">
      <w:pPr>
        <w:shd w:val="clear" w:color="auto" w:fill="FFFFFF"/>
        <w:spacing w:after="0"/>
        <w:rPr>
          <w:rFonts w:eastAsia="Times New Roman" w:cs="Arial"/>
          <w:color w:val="000000"/>
          <w:sz w:val="22"/>
          <w:lang w:eastAsia="es-VE"/>
        </w:rPr>
      </w:pPr>
    </w:p>
    <w:p w14:paraId="0A44AB1D" w14:textId="7E019D2C" w:rsidR="00A14808" w:rsidRDefault="00A14808" w:rsidP="00A14808">
      <w:pPr>
        <w:jc w:val="both"/>
      </w:pPr>
      <w:r>
        <w:t>El desarrollo de este proyecto lo que</w:t>
      </w:r>
      <w:r w:rsidRPr="004E0DCB">
        <w:t xml:space="preserve"> busca </w:t>
      </w:r>
      <w:r>
        <w:t xml:space="preserve">es </w:t>
      </w:r>
      <w:r w:rsidRPr="004E0DCB">
        <w:t>reducir pérdidas por productos vencidos</w:t>
      </w:r>
      <w:r>
        <w:t xml:space="preserve">, además </w:t>
      </w:r>
      <w:r w:rsidRPr="004E0DCB">
        <w:t xml:space="preserve">mejorar la eficiencia del inventario de productos perecederos mediante </w:t>
      </w:r>
      <w:r>
        <w:t xml:space="preserve">la </w:t>
      </w:r>
      <w:r w:rsidRPr="004E0DCB">
        <w:t>tecnología. Esto implica inversión inicial en desarrollo e infraestructura, pero también beneficios significativos por el ahorro de pérdidas y mejoras operativas.</w:t>
      </w:r>
    </w:p>
    <w:p w14:paraId="07651BCE" w14:textId="0AEE55B7" w:rsidR="00A14808" w:rsidRDefault="00A14808" w:rsidP="00A14808">
      <w:pPr>
        <w:jc w:val="both"/>
      </w:pPr>
      <w:r>
        <w:t xml:space="preserve">Las premisas en que nos basamos fueron las siguientes: </w:t>
      </w:r>
    </w:p>
    <w:p w14:paraId="4CE87502" w14:textId="03CD5BEF" w:rsidR="00A14808" w:rsidRPr="004E0DCB" w:rsidRDefault="00A14808" w:rsidP="009533A8">
      <w:pPr>
        <w:pStyle w:val="Prrafodelista"/>
        <w:numPr>
          <w:ilvl w:val="0"/>
          <w:numId w:val="16"/>
        </w:numPr>
        <w:spacing w:after="160" w:line="259" w:lineRule="auto"/>
        <w:jc w:val="both"/>
      </w:pPr>
      <w:r w:rsidRPr="004E0DCB">
        <w:t xml:space="preserve">Se estima que la reducción de pérdidas de inventario por vencimiento será </w:t>
      </w:r>
      <w:r>
        <w:t xml:space="preserve">hasta </w:t>
      </w:r>
      <w:r w:rsidRPr="004E0DCB">
        <w:t>de un 20% anual.</w:t>
      </w:r>
    </w:p>
    <w:p w14:paraId="0CDDADBE" w14:textId="71BBF0F1" w:rsidR="00A14808" w:rsidRPr="004E0DCB" w:rsidRDefault="00A14808" w:rsidP="009533A8">
      <w:pPr>
        <w:pStyle w:val="Prrafodelista"/>
        <w:numPr>
          <w:ilvl w:val="0"/>
          <w:numId w:val="16"/>
        </w:numPr>
        <w:spacing w:after="160" w:line="259" w:lineRule="auto"/>
        <w:jc w:val="both"/>
      </w:pPr>
      <w:r w:rsidRPr="004E0DCB">
        <w:t xml:space="preserve">Se prevé una mejora en la rotación de productos y optimización de pedidos, que se </w:t>
      </w:r>
      <w:r>
        <w:t>convierte</w:t>
      </w:r>
      <w:r w:rsidRPr="004E0DCB">
        <w:t xml:space="preserve"> en ahorro logístico y mayor disponibilidad.</w:t>
      </w:r>
    </w:p>
    <w:p w14:paraId="2F5F00B5" w14:textId="77EAD10B" w:rsidR="00A14808" w:rsidRPr="004E0DCB" w:rsidRDefault="00A14808" w:rsidP="009533A8">
      <w:pPr>
        <w:pStyle w:val="Prrafodelista"/>
        <w:numPr>
          <w:ilvl w:val="0"/>
          <w:numId w:val="16"/>
        </w:numPr>
        <w:spacing w:after="160" w:line="259" w:lineRule="auto"/>
        <w:jc w:val="both"/>
      </w:pPr>
      <w:r w:rsidRPr="004E0DCB">
        <w:t>La inversión principal será en los primeros dos años.</w:t>
      </w:r>
    </w:p>
    <w:tbl>
      <w:tblPr>
        <w:tblW w:w="7960" w:type="dxa"/>
        <w:tblInd w:w="75" w:type="dxa"/>
        <w:tblCellMar>
          <w:left w:w="70" w:type="dxa"/>
          <w:right w:w="70" w:type="dxa"/>
        </w:tblCellMar>
        <w:tblLook w:val="04A0" w:firstRow="1" w:lastRow="0" w:firstColumn="1" w:lastColumn="0" w:noHBand="0" w:noVBand="1"/>
      </w:tblPr>
      <w:tblGrid>
        <w:gridCol w:w="3160"/>
        <w:gridCol w:w="960"/>
        <w:gridCol w:w="960"/>
        <w:gridCol w:w="960"/>
        <w:gridCol w:w="960"/>
        <w:gridCol w:w="960"/>
      </w:tblGrid>
      <w:tr w:rsidR="00D67946" w:rsidRPr="00D67946" w14:paraId="0685FC68" w14:textId="77777777" w:rsidTr="001D0040">
        <w:trPr>
          <w:trHeight w:val="300"/>
        </w:trPr>
        <w:tc>
          <w:tcPr>
            <w:tcW w:w="3160" w:type="dxa"/>
            <w:tcBorders>
              <w:top w:val="single" w:sz="4" w:space="0" w:color="auto"/>
              <w:left w:val="single" w:sz="4" w:space="0" w:color="auto"/>
              <w:bottom w:val="single" w:sz="4" w:space="0" w:color="auto"/>
              <w:right w:val="single" w:sz="4" w:space="0" w:color="auto"/>
            </w:tcBorders>
            <w:shd w:val="clear" w:color="auto" w:fill="auto"/>
            <w:noWrap/>
            <w:hideMark/>
          </w:tcPr>
          <w:p w14:paraId="7FE9E764" w14:textId="77777777" w:rsidR="00D67946" w:rsidRPr="00D67946" w:rsidRDefault="00D67946" w:rsidP="00D67946">
            <w:pPr>
              <w:spacing w:after="0" w:line="240" w:lineRule="auto"/>
              <w:jc w:val="center"/>
              <w:rPr>
                <w:rFonts w:ascii="Calibri" w:eastAsia="Times New Roman" w:hAnsi="Calibri" w:cs="Calibri"/>
                <w:b/>
                <w:bCs/>
                <w:color w:val="000000"/>
                <w:sz w:val="22"/>
                <w:lang w:eastAsia="es-CR"/>
              </w:rPr>
            </w:pPr>
            <w:r w:rsidRPr="00D67946">
              <w:rPr>
                <w:rFonts w:ascii="Calibri" w:eastAsia="Times New Roman" w:hAnsi="Calibri" w:cs="Calibri"/>
                <w:b/>
                <w:bCs/>
                <w:color w:val="000000"/>
                <w:sz w:val="22"/>
                <w:lang w:eastAsia="es-CR"/>
              </w:rPr>
              <w:t>Concepto</w:t>
            </w:r>
          </w:p>
        </w:tc>
        <w:tc>
          <w:tcPr>
            <w:tcW w:w="960" w:type="dxa"/>
            <w:tcBorders>
              <w:top w:val="single" w:sz="4" w:space="0" w:color="auto"/>
              <w:left w:val="nil"/>
              <w:bottom w:val="single" w:sz="4" w:space="0" w:color="auto"/>
              <w:right w:val="single" w:sz="4" w:space="0" w:color="auto"/>
            </w:tcBorders>
            <w:shd w:val="clear" w:color="auto" w:fill="auto"/>
            <w:noWrap/>
            <w:hideMark/>
          </w:tcPr>
          <w:p w14:paraId="4B5EE821" w14:textId="77777777" w:rsidR="00D67946" w:rsidRPr="00D67946" w:rsidRDefault="00D67946" w:rsidP="00D67946">
            <w:pPr>
              <w:spacing w:after="0" w:line="240" w:lineRule="auto"/>
              <w:jc w:val="center"/>
              <w:rPr>
                <w:rFonts w:ascii="Calibri" w:eastAsia="Times New Roman" w:hAnsi="Calibri" w:cs="Calibri"/>
                <w:b/>
                <w:bCs/>
                <w:color w:val="000000"/>
                <w:sz w:val="22"/>
                <w:lang w:eastAsia="es-CR"/>
              </w:rPr>
            </w:pPr>
            <w:r w:rsidRPr="00D67946">
              <w:rPr>
                <w:rFonts w:ascii="Calibri" w:eastAsia="Times New Roman" w:hAnsi="Calibri" w:cs="Calibri"/>
                <w:b/>
                <w:bCs/>
                <w:color w:val="000000"/>
                <w:sz w:val="22"/>
                <w:lang w:eastAsia="es-CR"/>
              </w:rPr>
              <w:t>Año 1</w:t>
            </w:r>
          </w:p>
        </w:tc>
        <w:tc>
          <w:tcPr>
            <w:tcW w:w="960" w:type="dxa"/>
            <w:tcBorders>
              <w:top w:val="single" w:sz="4" w:space="0" w:color="auto"/>
              <w:left w:val="nil"/>
              <w:bottom w:val="single" w:sz="4" w:space="0" w:color="auto"/>
              <w:right w:val="single" w:sz="4" w:space="0" w:color="auto"/>
            </w:tcBorders>
            <w:shd w:val="clear" w:color="auto" w:fill="auto"/>
            <w:noWrap/>
            <w:hideMark/>
          </w:tcPr>
          <w:p w14:paraId="12FC1D1F" w14:textId="77777777" w:rsidR="00D67946" w:rsidRPr="00D67946" w:rsidRDefault="00D67946" w:rsidP="00D67946">
            <w:pPr>
              <w:spacing w:after="0" w:line="240" w:lineRule="auto"/>
              <w:jc w:val="center"/>
              <w:rPr>
                <w:rFonts w:ascii="Calibri" w:eastAsia="Times New Roman" w:hAnsi="Calibri" w:cs="Calibri"/>
                <w:b/>
                <w:bCs/>
                <w:color w:val="000000"/>
                <w:sz w:val="22"/>
                <w:lang w:eastAsia="es-CR"/>
              </w:rPr>
            </w:pPr>
            <w:r w:rsidRPr="00D67946">
              <w:rPr>
                <w:rFonts w:ascii="Calibri" w:eastAsia="Times New Roman" w:hAnsi="Calibri" w:cs="Calibri"/>
                <w:b/>
                <w:bCs/>
                <w:color w:val="000000"/>
                <w:sz w:val="22"/>
                <w:lang w:eastAsia="es-CR"/>
              </w:rPr>
              <w:t>Año 2</w:t>
            </w:r>
          </w:p>
        </w:tc>
        <w:tc>
          <w:tcPr>
            <w:tcW w:w="960" w:type="dxa"/>
            <w:tcBorders>
              <w:top w:val="single" w:sz="4" w:space="0" w:color="auto"/>
              <w:left w:val="nil"/>
              <w:bottom w:val="single" w:sz="4" w:space="0" w:color="auto"/>
              <w:right w:val="single" w:sz="4" w:space="0" w:color="auto"/>
            </w:tcBorders>
            <w:shd w:val="clear" w:color="auto" w:fill="auto"/>
            <w:noWrap/>
            <w:hideMark/>
          </w:tcPr>
          <w:p w14:paraId="6CF5EDA6" w14:textId="77777777" w:rsidR="00D67946" w:rsidRPr="00D67946" w:rsidRDefault="00D67946" w:rsidP="00D67946">
            <w:pPr>
              <w:spacing w:after="0" w:line="240" w:lineRule="auto"/>
              <w:jc w:val="center"/>
              <w:rPr>
                <w:rFonts w:ascii="Calibri" w:eastAsia="Times New Roman" w:hAnsi="Calibri" w:cs="Calibri"/>
                <w:b/>
                <w:bCs/>
                <w:color w:val="000000"/>
                <w:sz w:val="22"/>
                <w:lang w:eastAsia="es-CR"/>
              </w:rPr>
            </w:pPr>
            <w:r w:rsidRPr="00D67946">
              <w:rPr>
                <w:rFonts w:ascii="Calibri" w:eastAsia="Times New Roman" w:hAnsi="Calibri" w:cs="Calibri"/>
                <w:b/>
                <w:bCs/>
                <w:color w:val="000000"/>
                <w:sz w:val="22"/>
                <w:lang w:eastAsia="es-CR"/>
              </w:rPr>
              <w:t>Año 3</w:t>
            </w:r>
          </w:p>
        </w:tc>
        <w:tc>
          <w:tcPr>
            <w:tcW w:w="960" w:type="dxa"/>
            <w:tcBorders>
              <w:top w:val="single" w:sz="4" w:space="0" w:color="auto"/>
              <w:left w:val="nil"/>
              <w:bottom w:val="single" w:sz="4" w:space="0" w:color="auto"/>
              <w:right w:val="single" w:sz="4" w:space="0" w:color="auto"/>
            </w:tcBorders>
            <w:shd w:val="clear" w:color="auto" w:fill="auto"/>
            <w:noWrap/>
            <w:hideMark/>
          </w:tcPr>
          <w:p w14:paraId="31AAECC5" w14:textId="77777777" w:rsidR="00D67946" w:rsidRPr="00D67946" w:rsidRDefault="00D67946" w:rsidP="00D67946">
            <w:pPr>
              <w:spacing w:after="0" w:line="240" w:lineRule="auto"/>
              <w:jc w:val="center"/>
              <w:rPr>
                <w:rFonts w:ascii="Calibri" w:eastAsia="Times New Roman" w:hAnsi="Calibri" w:cs="Calibri"/>
                <w:b/>
                <w:bCs/>
                <w:color w:val="000000"/>
                <w:sz w:val="22"/>
                <w:lang w:eastAsia="es-CR"/>
              </w:rPr>
            </w:pPr>
            <w:r w:rsidRPr="00D67946">
              <w:rPr>
                <w:rFonts w:ascii="Calibri" w:eastAsia="Times New Roman" w:hAnsi="Calibri" w:cs="Calibri"/>
                <w:b/>
                <w:bCs/>
                <w:color w:val="000000"/>
                <w:sz w:val="22"/>
                <w:lang w:eastAsia="es-CR"/>
              </w:rPr>
              <w:t>Año 4</w:t>
            </w:r>
          </w:p>
        </w:tc>
        <w:tc>
          <w:tcPr>
            <w:tcW w:w="960" w:type="dxa"/>
            <w:tcBorders>
              <w:top w:val="single" w:sz="4" w:space="0" w:color="auto"/>
              <w:left w:val="nil"/>
              <w:bottom w:val="single" w:sz="4" w:space="0" w:color="auto"/>
              <w:right w:val="single" w:sz="4" w:space="0" w:color="auto"/>
            </w:tcBorders>
            <w:shd w:val="clear" w:color="auto" w:fill="auto"/>
            <w:noWrap/>
            <w:hideMark/>
          </w:tcPr>
          <w:p w14:paraId="054A17F6" w14:textId="77777777" w:rsidR="00D67946" w:rsidRPr="00D67946" w:rsidRDefault="00D67946" w:rsidP="00D67946">
            <w:pPr>
              <w:spacing w:after="0" w:line="240" w:lineRule="auto"/>
              <w:jc w:val="center"/>
              <w:rPr>
                <w:rFonts w:ascii="Calibri" w:eastAsia="Times New Roman" w:hAnsi="Calibri" w:cs="Calibri"/>
                <w:b/>
                <w:bCs/>
                <w:color w:val="000000"/>
                <w:sz w:val="22"/>
                <w:lang w:eastAsia="es-CR"/>
              </w:rPr>
            </w:pPr>
            <w:r w:rsidRPr="00D67946">
              <w:rPr>
                <w:rFonts w:ascii="Calibri" w:eastAsia="Times New Roman" w:hAnsi="Calibri" w:cs="Calibri"/>
                <w:b/>
                <w:bCs/>
                <w:color w:val="000000"/>
                <w:sz w:val="22"/>
                <w:lang w:eastAsia="es-CR"/>
              </w:rPr>
              <w:t>Año 5</w:t>
            </w:r>
          </w:p>
        </w:tc>
      </w:tr>
      <w:tr w:rsidR="00D67946" w:rsidRPr="00D67946" w14:paraId="350A9B4E" w14:textId="77777777" w:rsidTr="001D0040">
        <w:trPr>
          <w:trHeight w:val="300"/>
        </w:trPr>
        <w:tc>
          <w:tcPr>
            <w:tcW w:w="7960" w:type="dxa"/>
            <w:gridSpan w:val="6"/>
            <w:tcBorders>
              <w:top w:val="single" w:sz="4" w:space="0" w:color="auto"/>
              <w:left w:val="single" w:sz="4" w:space="0" w:color="auto"/>
              <w:bottom w:val="single" w:sz="4" w:space="0" w:color="auto"/>
              <w:right w:val="single" w:sz="4" w:space="0" w:color="000000"/>
            </w:tcBorders>
            <w:shd w:val="clear" w:color="auto" w:fill="auto"/>
            <w:noWrap/>
            <w:hideMark/>
          </w:tcPr>
          <w:p w14:paraId="5D30D28F" w14:textId="77777777" w:rsidR="00D67946" w:rsidRPr="00D67946" w:rsidRDefault="00D67946" w:rsidP="00D67946">
            <w:pPr>
              <w:spacing w:after="0" w:line="240" w:lineRule="auto"/>
              <w:rPr>
                <w:rFonts w:ascii="Calibri" w:eastAsia="Times New Roman" w:hAnsi="Calibri" w:cs="Calibri"/>
                <w:b/>
                <w:bCs/>
                <w:color w:val="000000"/>
                <w:sz w:val="22"/>
                <w:lang w:eastAsia="es-CR"/>
              </w:rPr>
            </w:pPr>
            <w:r w:rsidRPr="00D67946">
              <w:rPr>
                <w:rFonts w:ascii="Calibri" w:eastAsia="Times New Roman" w:hAnsi="Calibri" w:cs="Calibri"/>
                <w:b/>
                <w:bCs/>
                <w:color w:val="000000"/>
                <w:sz w:val="22"/>
                <w:lang w:eastAsia="es-CR"/>
              </w:rPr>
              <w:t>Ingresos</w:t>
            </w:r>
          </w:p>
        </w:tc>
      </w:tr>
      <w:tr w:rsidR="00D67946" w:rsidRPr="00D67946" w14:paraId="72924235" w14:textId="77777777" w:rsidTr="001D0040">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72F4D3A1" w14:textId="77777777" w:rsidR="00D67946" w:rsidRPr="00D67946" w:rsidRDefault="00D67946" w:rsidP="00D67946">
            <w:pPr>
              <w:spacing w:after="0" w:line="240" w:lineRule="auto"/>
              <w:rPr>
                <w:rFonts w:ascii="Calibri" w:eastAsia="Times New Roman" w:hAnsi="Calibri" w:cs="Calibri"/>
                <w:color w:val="000000"/>
                <w:sz w:val="22"/>
                <w:lang w:eastAsia="es-CR"/>
              </w:rPr>
            </w:pPr>
            <w:r w:rsidRPr="00D67946">
              <w:rPr>
                <w:rFonts w:ascii="Calibri" w:eastAsia="Times New Roman" w:hAnsi="Calibri" w:cs="Calibri"/>
                <w:color w:val="000000"/>
                <w:sz w:val="22"/>
                <w:lang w:eastAsia="es-CR"/>
              </w:rPr>
              <w:t>Ventas de productos</w:t>
            </w:r>
          </w:p>
        </w:tc>
        <w:tc>
          <w:tcPr>
            <w:tcW w:w="960" w:type="dxa"/>
            <w:tcBorders>
              <w:top w:val="nil"/>
              <w:left w:val="nil"/>
              <w:bottom w:val="single" w:sz="4" w:space="0" w:color="auto"/>
              <w:right w:val="single" w:sz="4" w:space="0" w:color="auto"/>
            </w:tcBorders>
            <w:shd w:val="clear" w:color="auto" w:fill="auto"/>
            <w:noWrap/>
            <w:vAlign w:val="bottom"/>
            <w:hideMark/>
          </w:tcPr>
          <w:p w14:paraId="3567AE97" w14:textId="77777777" w:rsidR="00D67946" w:rsidRPr="00D67946" w:rsidRDefault="00D67946" w:rsidP="00D67946">
            <w:pPr>
              <w:spacing w:after="0" w:line="240" w:lineRule="auto"/>
              <w:jc w:val="right"/>
              <w:rPr>
                <w:rFonts w:ascii="Calibri" w:eastAsia="Times New Roman" w:hAnsi="Calibri" w:cs="Calibri"/>
                <w:color w:val="000000"/>
                <w:sz w:val="22"/>
                <w:lang w:eastAsia="es-CR"/>
              </w:rPr>
            </w:pPr>
            <w:r w:rsidRPr="00D67946">
              <w:rPr>
                <w:rFonts w:ascii="Calibri" w:eastAsia="Times New Roman" w:hAnsi="Calibri" w:cs="Calibri"/>
                <w:color w:val="000000"/>
                <w:sz w:val="22"/>
                <w:lang w:eastAsia="es-CR"/>
              </w:rPr>
              <w:t>0</w:t>
            </w:r>
          </w:p>
        </w:tc>
        <w:tc>
          <w:tcPr>
            <w:tcW w:w="960" w:type="dxa"/>
            <w:tcBorders>
              <w:top w:val="nil"/>
              <w:left w:val="nil"/>
              <w:bottom w:val="single" w:sz="4" w:space="0" w:color="auto"/>
              <w:right w:val="single" w:sz="4" w:space="0" w:color="auto"/>
            </w:tcBorders>
            <w:shd w:val="clear" w:color="auto" w:fill="auto"/>
            <w:noWrap/>
            <w:vAlign w:val="bottom"/>
            <w:hideMark/>
          </w:tcPr>
          <w:p w14:paraId="65A1AE4B" w14:textId="77777777" w:rsidR="00D67946" w:rsidRPr="00D67946" w:rsidRDefault="00D67946" w:rsidP="00D67946">
            <w:pPr>
              <w:spacing w:after="0" w:line="240" w:lineRule="auto"/>
              <w:jc w:val="right"/>
              <w:rPr>
                <w:rFonts w:ascii="Calibri" w:eastAsia="Times New Roman" w:hAnsi="Calibri" w:cs="Calibri"/>
                <w:color w:val="000000"/>
                <w:sz w:val="22"/>
                <w:lang w:eastAsia="es-CR"/>
              </w:rPr>
            </w:pPr>
            <w:r w:rsidRPr="00D67946">
              <w:rPr>
                <w:rFonts w:ascii="Calibri" w:eastAsia="Times New Roman" w:hAnsi="Calibri" w:cs="Calibri"/>
                <w:color w:val="000000"/>
                <w:sz w:val="22"/>
                <w:lang w:eastAsia="es-CR"/>
              </w:rPr>
              <w:t>0</w:t>
            </w:r>
          </w:p>
        </w:tc>
        <w:tc>
          <w:tcPr>
            <w:tcW w:w="960" w:type="dxa"/>
            <w:tcBorders>
              <w:top w:val="nil"/>
              <w:left w:val="nil"/>
              <w:bottom w:val="single" w:sz="4" w:space="0" w:color="auto"/>
              <w:right w:val="single" w:sz="4" w:space="0" w:color="auto"/>
            </w:tcBorders>
            <w:shd w:val="clear" w:color="auto" w:fill="auto"/>
            <w:noWrap/>
            <w:vAlign w:val="bottom"/>
            <w:hideMark/>
          </w:tcPr>
          <w:p w14:paraId="06A8727A" w14:textId="77777777" w:rsidR="00D67946" w:rsidRPr="00D67946" w:rsidRDefault="00D67946" w:rsidP="00D67946">
            <w:pPr>
              <w:spacing w:after="0" w:line="240" w:lineRule="auto"/>
              <w:jc w:val="right"/>
              <w:rPr>
                <w:rFonts w:ascii="Calibri" w:eastAsia="Times New Roman" w:hAnsi="Calibri" w:cs="Calibri"/>
                <w:color w:val="000000"/>
                <w:sz w:val="22"/>
                <w:lang w:eastAsia="es-CR"/>
              </w:rPr>
            </w:pPr>
            <w:r w:rsidRPr="00D67946">
              <w:rPr>
                <w:rFonts w:ascii="Calibri" w:eastAsia="Times New Roman" w:hAnsi="Calibri" w:cs="Calibri"/>
                <w:color w:val="000000"/>
                <w:sz w:val="22"/>
                <w:lang w:eastAsia="es-CR"/>
              </w:rPr>
              <w:t>0</w:t>
            </w:r>
          </w:p>
        </w:tc>
        <w:tc>
          <w:tcPr>
            <w:tcW w:w="960" w:type="dxa"/>
            <w:tcBorders>
              <w:top w:val="nil"/>
              <w:left w:val="nil"/>
              <w:bottom w:val="single" w:sz="4" w:space="0" w:color="auto"/>
              <w:right w:val="single" w:sz="4" w:space="0" w:color="auto"/>
            </w:tcBorders>
            <w:shd w:val="clear" w:color="auto" w:fill="auto"/>
            <w:noWrap/>
            <w:vAlign w:val="bottom"/>
            <w:hideMark/>
          </w:tcPr>
          <w:p w14:paraId="073C7622" w14:textId="77777777" w:rsidR="00D67946" w:rsidRPr="00D67946" w:rsidRDefault="00D67946" w:rsidP="00D67946">
            <w:pPr>
              <w:spacing w:after="0" w:line="240" w:lineRule="auto"/>
              <w:jc w:val="right"/>
              <w:rPr>
                <w:rFonts w:ascii="Calibri" w:eastAsia="Times New Roman" w:hAnsi="Calibri" w:cs="Calibri"/>
                <w:color w:val="000000"/>
                <w:sz w:val="22"/>
                <w:lang w:eastAsia="es-CR"/>
              </w:rPr>
            </w:pPr>
            <w:r w:rsidRPr="00D67946">
              <w:rPr>
                <w:rFonts w:ascii="Calibri" w:eastAsia="Times New Roman" w:hAnsi="Calibri" w:cs="Calibri"/>
                <w:color w:val="000000"/>
                <w:sz w:val="22"/>
                <w:lang w:eastAsia="es-CR"/>
              </w:rPr>
              <w:t>0</w:t>
            </w:r>
          </w:p>
        </w:tc>
        <w:tc>
          <w:tcPr>
            <w:tcW w:w="960" w:type="dxa"/>
            <w:tcBorders>
              <w:top w:val="nil"/>
              <w:left w:val="nil"/>
              <w:bottom w:val="single" w:sz="4" w:space="0" w:color="auto"/>
              <w:right w:val="single" w:sz="4" w:space="0" w:color="auto"/>
            </w:tcBorders>
            <w:shd w:val="clear" w:color="auto" w:fill="auto"/>
            <w:noWrap/>
            <w:vAlign w:val="bottom"/>
            <w:hideMark/>
          </w:tcPr>
          <w:p w14:paraId="358CB897" w14:textId="77777777" w:rsidR="00D67946" w:rsidRPr="00D67946" w:rsidRDefault="00D67946" w:rsidP="00D67946">
            <w:pPr>
              <w:spacing w:after="0" w:line="240" w:lineRule="auto"/>
              <w:jc w:val="right"/>
              <w:rPr>
                <w:rFonts w:ascii="Calibri" w:eastAsia="Times New Roman" w:hAnsi="Calibri" w:cs="Calibri"/>
                <w:color w:val="000000"/>
                <w:sz w:val="22"/>
                <w:lang w:eastAsia="es-CR"/>
              </w:rPr>
            </w:pPr>
            <w:r w:rsidRPr="00D67946">
              <w:rPr>
                <w:rFonts w:ascii="Calibri" w:eastAsia="Times New Roman" w:hAnsi="Calibri" w:cs="Calibri"/>
                <w:color w:val="000000"/>
                <w:sz w:val="22"/>
                <w:lang w:eastAsia="es-CR"/>
              </w:rPr>
              <w:t>0</w:t>
            </w:r>
          </w:p>
        </w:tc>
      </w:tr>
      <w:tr w:rsidR="00D67946" w:rsidRPr="00D67946" w14:paraId="586AA61B" w14:textId="77777777" w:rsidTr="001D0040">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7002E4C9" w14:textId="77777777" w:rsidR="00D67946" w:rsidRPr="00D67946" w:rsidRDefault="00D67946" w:rsidP="00D67946">
            <w:pPr>
              <w:spacing w:after="0" w:line="240" w:lineRule="auto"/>
              <w:rPr>
                <w:rFonts w:ascii="Calibri" w:eastAsia="Times New Roman" w:hAnsi="Calibri" w:cs="Calibri"/>
                <w:color w:val="000000"/>
                <w:sz w:val="22"/>
                <w:lang w:eastAsia="es-CR"/>
              </w:rPr>
            </w:pPr>
            <w:r w:rsidRPr="00D67946">
              <w:rPr>
                <w:rFonts w:ascii="Calibri" w:eastAsia="Times New Roman" w:hAnsi="Calibri" w:cs="Calibri"/>
                <w:color w:val="000000"/>
                <w:sz w:val="22"/>
                <w:lang w:eastAsia="es-CR"/>
              </w:rPr>
              <w:t>Ventas de servicios</w:t>
            </w:r>
          </w:p>
        </w:tc>
        <w:tc>
          <w:tcPr>
            <w:tcW w:w="960" w:type="dxa"/>
            <w:tcBorders>
              <w:top w:val="nil"/>
              <w:left w:val="nil"/>
              <w:bottom w:val="single" w:sz="4" w:space="0" w:color="auto"/>
              <w:right w:val="single" w:sz="4" w:space="0" w:color="auto"/>
            </w:tcBorders>
            <w:shd w:val="clear" w:color="auto" w:fill="auto"/>
            <w:noWrap/>
            <w:vAlign w:val="bottom"/>
            <w:hideMark/>
          </w:tcPr>
          <w:p w14:paraId="3A0FE4D6" w14:textId="77777777" w:rsidR="00D67946" w:rsidRPr="00D67946" w:rsidRDefault="00D67946" w:rsidP="00D67946">
            <w:pPr>
              <w:spacing w:after="0" w:line="240" w:lineRule="auto"/>
              <w:jc w:val="right"/>
              <w:rPr>
                <w:rFonts w:ascii="Calibri" w:eastAsia="Times New Roman" w:hAnsi="Calibri" w:cs="Calibri"/>
                <w:color w:val="000000"/>
                <w:sz w:val="22"/>
                <w:lang w:eastAsia="es-CR"/>
              </w:rPr>
            </w:pPr>
            <w:r w:rsidRPr="00D67946">
              <w:rPr>
                <w:rFonts w:ascii="Calibri" w:eastAsia="Times New Roman" w:hAnsi="Calibri" w:cs="Calibri"/>
                <w:color w:val="000000"/>
                <w:sz w:val="22"/>
                <w:lang w:eastAsia="es-CR"/>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ABC4A" w14:textId="77777777" w:rsidR="00D67946" w:rsidRPr="00D67946" w:rsidRDefault="00D67946" w:rsidP="00D67946">
            <w:pPr>
              <w:spacing w:after="0" w:line="240" w:lineRule="auto"/>
              <w:jc w:val="right"/>
              <w:rPr>
                <w:rFonts w:ascii="Calibri" w:eastAsia="Times New Roman" w:hAnsi="Calibri" w:cs="Calibri"/>
                <w:color w:val="000000"/>
                <w:sz w:val="22"/>
                <w:lang w:eastAsia="es-CR"/>
              </w:rPr>
            </w:pPr>
            <w:r w:rsidRPr="00D67946">
              <w:rPr>
                <w:rFonts w:ascii="Calibri" w:eastAsia="Times New Roman" w:hAnsi="Calibri" w:cs="Calibri"/>
                <w:color w:val="000000"/>
                <w:sz w:val="22"/>
                <w:lang w:eastAsia="es-CR"/>
              </w:rPr>
              <w:t>0</w:t>
            </w:r>
          </w:p>
        </w:tc>
        <w:tc>
          <w:tcPr>
            <w:tcW w:w="960" w:type="dxa"/>
            <w:tcBorders>
              <w:top w:val="nil"/>
              <w:left w:val="nil"/>
              <w:bottom w:val="single" w:sz="4" w:space="0" w:color="auto"/>
              <w:right w:val="single" w:sz="4" w:space="0" w:color="auto"/>
            </w:tcBorders>
            <w:shd w:val="clear" w:color="auto" w:fill="auto"/>
            <w:noWrap/>
            <w:vAlign w:val="bottom"/>
            <w:hideMark/>
          </w:tcPr>
          <w:p w14:paraId="12A60E7F" w14:textId="77777777" w:rsidR="00D67946" w:rsidRPr="00D67946" w:rsidRDefault="00D67946" w:rsidP="00D67946">
            <w:pPr>
              <w:spacing w:after="0" w:line="240" w:lineRule="auto"/>
              <w:jc w:val="right"/>
              <w:rPr>
                <w:rFonts w:ascii="Calibri" w:eastAsia="Times New Roman" w:hAnsi="Calibri" w:cs="Calibri"/>
                <w:color w:val="000000"/>
                <w:sz w:val="22"/>
                <w:lang w:eastAsia="es-CR"/>
              </w:rPr>
            </w:pPr>
            <w:r w:rsidRPr="00D67946">
              <w:rPr>
                <w:rFonts w:ascii="Calibri" w:eastAsia="Times New Roman" w:hAnsi="Calibri" w:cs="Calibri"/>
                <w:color w:val="000000"/>
                <w:sz w:val="22"/>
                <w:lang w:eastAsia="es-CR"/>
              </w:rPr>
              <w:t>0</w:t>
            </w:r>
          </w:p>
        </w:tc>
        <w:tc>
          <w:tcPr>
            <w:tcW w:w="960" w:type="dxa"/>
            <w:tcBorders>
              <w:top w:val="nil"/>
              <w:left w:val="nil"/>
              <w:bottom w:val="single" w:sz="4" w:space="0" w:color="auto"/>
              <w:right w:val="single" w:sz="4" w:space="0" w:color="auto"/>
            </w:tcBorders>
            <w:shd w:val="clear" w:color="auto" w:fill="auto"/>
            <w:noWrap/>
            <w:vAlign w:val="bottom"/>
            <w:hideMark/>
          </w:tcPr>
          <w:p w14:paraId="0786C6AD" w14:textId="77777777" w:rsidR="00D67946" w:rsidRPr="00D67946" w:rsidRDefault="00D67946" w:rsidP="00D67946">
            <w:pPr>
              <w:spacing w:after="0" w:line="240" w:lineRule="auto"/>
              <w:jc w:val="right"/>
              <w:rPr>
                <w:rFonts w:ascii="Calibri" w:eastAsia="Times New Roman" w:hAnsi="Calibri" w:cs="Calibri"/>
                <w:color w:val="000000"/>
                <w:sz w:val="22"/>
                <w:lang w:eastAsia="es-CR"/>
              </w:rPr>
            </w:pPr>
            <w:r w:rsidRPr="00D67946">
              <w:rPr>
                <w:rFonts w:ascii="Calibri" w:eastAsia="Times New Roman" w:hAnsi="Calibri" w:cs="Calibri"/>
                <w:color w:val="000000"/>
                <w:sz w:val="22"/>
                <w:lang w:eastAsia="es-CR"/>
              </w:rPr>
              <w:t>0</w:t>
            </w:r>
          </w:p>
        </w:tc>
        <w:tc>
          <w:tcPr>
            <w:tcW w:w="960" w:type="dxa"/>
            <w:tcBorders>
              <w:top w:val="nil"/>
              <w:left w:val="nil"/>
              <w:bottom w:val="single" w:sz="4" w:space="0" w:color="auto"/>
              <w:right w:val="single" w:sz="4" w:space="0" w:color="auto"/>
            </w:tcBorders>
            <w:shd w:val="clear" w:color="auto" w:fill="auto"/>
            <w:noWrap/>
            <w:vAlign w:val="bottom"/>
            <w:hideMark/>
          </w:tcPr>
          <w:p w14:paraId="58809896" w14:textId="77777777" w:rsidR="00D67946" w:rsidRPr="00D67946" w:rsidRDefault="00D67946" w:rsidP="00D67946">
            <w:pPr>
              <w:spacing w:after="0" w:line="240" w:lineRule="auto"/>
              <w:jc w:val="right"/>
              <w:rPr>
                <w:rFonts w:ascii="Calibri" w:eastAsia="Times New Roman" w:hAnsi="Calibri" w:cs="Calibri"/>
                <w:color w:val="000000"/>
                <w:sz w:val="22"/>
                <w:lang w:eastAsia="es-CR"/>
              </w:rPr>
            </w:pPr>
            <w:r w:rsidRPr="00D67946">
              <w:rPr>
                <w:rFonts w:ascii="Calibri" w:eastAsia="Times New Roman" w:hAnsi="Calibri" w:cs="Calibri"/>
                <w:color w:val="000000"/>
                <w:sz w:val="22"/>
                <w:lang w:eastAsia="es-CR"/>
              </w:rPr>
              <w:t>0</w:t>
            </w:r>
          </w:p>
        </w:tc>
      </w:tr>
      <w:tr w:rsidR="00D67946" w:rsidRPr="00D67946" w14:paraId="7620C6FF" w14:textId="77777777" w:rsidTr="001D0040">
        <w:trPr>
          <w:trHeight w:val="300"/>
        </w:trPr>
        <w:tc>
          <w:tcPr>
            <w:tcW w:w="7960"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E733E11" w14:textId="77777777" w:rsidR="00D67946" w:rsidRPr="00D67946" w:rsidRDefault="00D67946" w:rsidP="00D67946">
            <w:pPr>
              <w:spacing w:after="0" w:line="240" w:lineRule="auto"/>
              <w:rPr>
                <w:rFonts w:ascii="Calibri" w:eastAsia="Times New Roman" w:hAnsi="Calibri" w:cs="Calibri"/>
                <w:b/>
                <w:bCs/>
                <w:color w:val="000000"/>
                <w:sz w:val="22"/>
                <w:lang w:eastAsia="es-CR"/>
              </w:rPr>
            </w:pPr>
            <w:r w:rsidRPr="00D67946">
              <w:rPr>
                <w:rFonts w:ascii="Calibri" w:eastAsia="Times New Roman" w:hAnsi="Calibri" w:cs="Calibri"/>
                <w:b/>
                <w:bCs/>
                <w:color w:val="000000"/>
                <w:sz w:val="22"/>
                <w:lang w:eastAsia="es-CR"/>
              </w:rPr>
              <w:t>Costos</w:t>
            </w:r>
          </w:p>
        </w:tc>
      </w:tr>
      <w:tr w:rsidR="00D67946" w:rsidRPr="00D67946" w14:paraId="013915BA" w14:textId="77777777" w:rsidTr="001D0040">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627F2703" w14:textId="77777777" w:rsidR="00D67946" w:rsidRPr="00D67946" w:rsidRDefault="00D67946" w:rsidP="00D67946">
            <w:pPr>
              <w:spacing w:after="0" w:line="240" w:lineRule="auto"/>
              <w:rPr>
                <w:rFonts w:ascii="Calibri" w:eastAsia="Times New Roman" w:hAnsi="Calibri" w:cs="Calibri"/>
                <w:color w:val="000000"/>
                <w:sz w:val="22"/>
                <w:lang w:eastAsia="es-CR"/>
              </w:rPr>
            </w:pPr>
            <w:r w:rsidRPr="00D67946">
              <w:rPr>
                <w:rFonts w:ascii="Calibri" w:eastAsia="Times New Roman" w:hAnsi="Calibri" w:cs="Calibri"/>
                <w:color w:val="000000"/>
                <w:sz w:val="22"/>
                <w:lang w:eastAsia="es-CR"/>
              </w:rPr>
              <w:t>Personal (TI y soporte)</w:t>
            </w:r>
          </w:p>
        </w:tc>
        <w:tc>
          <w:tcPr>
            <w:tcW w:w="960" w:type="dxa"/>
            <w:tcBorders>
              <w:top w:val="nil"/>
              <w:left w:val="nil"/>
              <w:bottom w:val="single" w:sz="4" w:space="0" w:color="auto"/>
              <w:right w:val="single" w:sz="4" w:space="0" w:color="auto"/>
            </w:tcBorders>
            <w:shd w:val="clear" w:color="auto" w:fill="auto"/>
            <w:noWrap/>
            <w:vAlign w:val="bottom"/>
            <w:hideMark/>
          </w:tcPr>
          <w:p w14:paraId="43087A07" w14:textId="77777777" w:rsidR="00D67946" w:rsidRPr="00D67946" w:rsidRDefault="00D67946" w:rsidP="00D67946">
            <w:pPr>
              <w:spacing w:after="0" w:line="240" w:lineRule="auto"/>
              <w:jc w:val="right"/>
              <w:rPr>
                <w:rFonts w:ascii="Calibri" w:eastAsia="Times New Roman" w:hAnsi="Calibri" w:cs="Calibri"/>
                <w:color w:val="000000"/>
                <w:sz w:val="22"/>
                <w:lang w:eastAsia="es-CR"/>
              </w:rPr>
            </w:pPr>
            <w:r w:rsidRPr="00D67946">
              <w:rPr>
                <w:rFonts w:ascii="Calibri" w:eastAsia="Times New Roman" w:hAnsi="Calibri" w:cs="Calibri"/>
                <w:color w:val="000000"/>
                <w:sz w:val="22"/>
                <w:lang w:eastAsia="es-CR"/>
              </w:rPr>
              <w:t>12000</w:t>
            </w:r>
          </w:p>
        </w:tc>
        <w:tc>
          <w:tcPr>
            <w:tcW w:w="960" w:type="dxa"/>
            <w:tcBorders>
              <w:top w:val="nil"/>
              <w:left w:val="nil"/>
              <w:bottom w:val="single" w:sz="4" w:space="0" w:color="auto"/>
              <w:right w:val="single" w:sz="4" w:space="0" w:color="auto"/>
            </w:tcBorders>
            <w:shd w:val="clear" w:color="auto" w:fill="auto"/>
            <w:noWrap/>
            <w:vAlign w:val="bottom"/>
            <w:hideMark/>
          </w:tcPr>
          <w:p w14:paraId="373E3383" w14:textId="77777777" w:rsidR="00D67946" w:rsidRPr="00D67946" w:rsidRDefault="00D67946" w:rsidP="00D67946">
            <w:pPr>
              <w:spacing w:after="0" w:line="240" w:lineRule="auto"/>
              <w:jc w:val="right"/>
              <w:rPr>
                <w:rFonts w:ascii="Calibri" w:eastAsia="Times New Roman" w:hAnsi="Calibri" w:cs="Calibri"/>
                <w:color w:val="000000"/>
                <w:sz w:val="22"/>
                <w:lang w:eastAsia="es-CR"/>
              </w:rPr>
            </w:pPr>
            <w:r w:rsidRPr="00D67946">
              <w:rPr>
                <w:rFonts w:ascii="Calibri" w:eastAsia="Times New Roman" w:hAnsi="Calibri" w:cs="Calibri"/>
                <w:color w:val="000000"/>
                <w:sz w:val="22"/>
                <w:lang w:eastAsia="es-CR"/>
              </w:rPr>
              <w:t>10000</w:t>
            </w:r>
          </w:p>
        </w:tc>
        <w:tc>
          <w:tcPr>
            <w:tcW w:w="960" w:type="dxa"/>
            <w:tcBorders>
              <w:top w:val="nil"/>
              <w:left w:val="nil"/>
              <w:bottom w:val="single" w:sz="4" w:space="0" w:color="auto"/>
              <w:right w:val="single" w:sz="4" w:space="0" w:color="auto"/>
            </w:tcBorders>
            <w:shd w:val="clear" w:color="auto" w:fill="auto"/>
            <w:noWrap/>
            <w:vAlign w:val="bottom"/>
            <w:hideMark/>
          </w:tcPr>
          <w:p w14:paraId="684B01AD" w14:textId="77777777" w:rsidR="00D67946" w:rsidRPr="00D67946" w:rsidRDefault="00D67946" w:rsidP="00D67946">
            <w:pPr>
              <w:spacing w:after="0" w:line="240" w:lineRule="auto"/>
              <w:jc w:val="right"/>
              <w:rPr>
                <w:rFonts w:ascii="Calibri" w:eastAsia="Times New Roman" w:hAnsi="Calibri" w:cs="Calibri"/>
                <w:color w:val="000000"/>
                <w:sz w:val="22"/>
                <w:lang w:eastAsia="es-CR"/>
              </w:rPr>
            </w:pPr>
            <w:r w:rsidRPr="00D67946">
              <w:rPr>
                <w:rFonts w:ascii="Calibri" w:eastAsia="Times New Roman" w:hAnsi="Calibri" w:cs="Calibri"/>
                <w:color w:val="000000"/>
                <w:sz w:val="22"/>
                <w:lang w:eastAsia="es-CR"/>
              </w:rPr>
              <w:t>10000</w:t>
            </w:r>
          </w:p>
        </w:tc>
        <w:tc>
          <w:tcPr>
            <w:tcW w:w="960" w:type="dxa"/>
            <w:tcBorders>
              <w:top w:val="nil"/>
              <w:left w:val="nil"/>
              <w:bottom w:val="single" w:sz="4" w:space="0" w:color="auto"/>
              <w:right w:val="single" w:sz="4" w:space="0" w:color="auto"/>
            </w:tcBorders>
            <w:shd w:val="clear" w:color="auto" w:fill="auto"/>
            <w:noWrap/>
            <w:vAlign w:val="bottom"/>
            <w:hideMark/>
          </w:tcPr>
          <w:p w14:paraId="208C48EE" w14:textId="77777777" w:rsidR="00D67946" w:rsidRPr="00D67946" w:rsidRDefault="00D67946" w:rsidP="00D67946">
            <w:pPr>
              <w:spacing w:after="0" w:line="240" w:lineRule="auto"/>
              <w:jc w:val="right"/>
              <w:rPr>
                <w:rFonts w:ascii="Calibri" w:eastAsia="Times New Roman" w:hAnsi="Calibri" w:cs="Calibri"/>
                <w:color w:val="000000"/>
                <w:sz w:val="22"/>
                <w:lang w:eastAsia="es-CR"/>
              </w:rPr>
            </w:pPr>
            <w:r w:rsidRPr="00D67946">
              <w:rPr>
                <w:rFonts w:ascii="Calibri" w:eastAsia="Times New Roman" w:hAnsi="Calibri" w:cs="Calibri"/>
                <w:color w:val="000000"/>
                <w:sz w:val="22"/>
                <w:lang w:eastAsia="es-CR"/>
              </w:rPr>
              <w:t>10000</w:t>
            </w:r>
          </w:p>
        </w:tc>
        <w:tc>
          <w:tcPr>
            <w:tcW w:w="960" w:type="dxa"/>
            <w:tcBorders>
              <w:top w:val="nil"/>
              <w:left w:val="nil"/>
              <w:bottom w:val="single" w:sz="4" w:space="0" w:color="auto"/>
              <w:right w:val="single" w:sz="4" w:space="0" w:color="auto"/>
            </w:tcBorders>
            <w:shd w:val="clear" w:color="auto" w:fill="auto"/>
            <w:noWrap/>
            <w:vAlign w:val="bottom"/>
            <w:hideMark/>
          </w:tcPr>
          <w:p w14:paraId="40D68856" w14:textId="77777777" w:rsidR="00D67946" w:rsidRPr="00D67946" w:rsidRDefault="00D67946" w:rsidP="00D67946">
            <w:pPr>
              <w:spacing w:after="0" w:line="240" w:lineRule="auto"/>
              <w:jc w:val="right"/>
              <w:rPr>
                <w:rFonts w:ascii="Calibri" w:eastAsia="Times New Roman" w:hAnsi="Calibri" w:cs="Calibri"/>
                <w:color w:val="000000"/>
                <w:sz w:val="22"/>
                <w:lang w:eastAsia="es-CR"/>
              </w:rPr>
            </w:pPr>
            <w:r w:rsidRPr="00D67946">
              <w:rPr>
                <w:rFonts w:ascii="Calibri" w:eastAsia="Times New Roman" w:hAnsi="Calibri" w:cs="Calibri"/>
                <w:color w:val="000000"/>
                <w:sz w:val="22"/>
                <w:lang w:eastAsia="es-CR"/>
              </w:rPr>
              <w:t>10000</w:t>
            </w:r>
          </w:p>
        </w:tc>
      </w:tr>
      <w:tr w:rsidR="00D67946" w:rsidRPr="00D67946" w14:paraId="34160882" w14:textId="77777777" w:rsidTr="001D0040">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060322D1" w14:textId="77777777" w:rsidR="00D67946" w:rsidRPr="00D67946" w:rsidRDefault="00D67946" w:rsidP="00D67946">
            <w:pPr>
              <w:spacing w:after="0" w:line="240" w:lineRule="auto"/>
              <w:rPr>
                <w:rFonts w:ascii="Calibri" w:eastAsia="Times New Roman" w:hAnsi="Calibri" w:cs="Calibri"/>
                <w:color w:val="000000"/>
                <w:sz w:val="22"/>
                <w:lang w:eastAsia="es-CR"/>
              </w:rPr>
            </w:pPr>
            <w:r w:rsidRPr="00D67946">
              <w:rPr>
                <w:rFonts w:ascii="Calibri" w:eastAsia="Times New Roman" w:hAnsi="Calibri" w:cs="Calibri"/>
                <w:color w:val="000000"/>
                <w:sz w:val="22"/>
                <w:lang w:eastAsia="es-CR"/>
              </w:rPr>
              <w:t>Materiales</w:t>
            </w:r>
          </w:p>
        </w:tc>
        <w:tc>
          <w:tcPr>
            <w:tcW w:w="960" w:type="dxa"/>
            <w:tcBorders>
              <w:top w:val="nil"/>
              <w:left w:val="nil"/>
              <w:bottom w:val="single" w:sz="4" w:space="0" w:color="auto"/>
              <w:right w:val="single" w:sz="4" w:space="0" w:color="auto"/>
            </w:tcBorders>
            <w:shd w:val="clear" w:color="auto" w:fill="auto"/>
            <w:noWrap/>
            <w:vAlign w:val="bottom"/>
            <w:hideMark/>
          </w:tcPr>
          <w:p w14:paraId="415B5FC7" w14:textId="77777777" w:rsidR="00D67946" w:rsidRPr="00D67946" w:rsidRDefault="00D67946" w:rsidP="00D67946">
            <w:pPr>
              <w:spacing w:after="0" w:line="240" w:lineRule="auto"/>
              <w:jc w:val="right"/>
              <w:rPr>
                <w:rFonts w:ascii="Calibri" w:eastAsia="Times New Roman" w:hAnsi="Calibri" w:cs="Calibri"/>
                <w:color w:val="000000"/>
                <w:sz w:val="22"/>
                <w:lang w:eastAsia="es-CR"/>
              </w:rPr>
            </w:pPr>
            <w:r w:rsidRPr="00D67946">
              <w:rPr>
                <w:rFonts w:ascii="Calibri" w:eastAsia="Times New Roman" w:hAnsi="Calibri" w:cs="Calibri"/>
                <w:color w:val="000000"/>
                <w:sz w:val="22"/>
                <w:lang w:eastAsia="es-CR"/>
              </w:rPr>
              <w:t>3000</w:t>
            </w:r>
          </w:p>
        </w:tc>
        <w:tc>
          <w:tcPr>
            <w:tcW w:w="960" w:type="dxa"/>
            <w:tcBorders>
              <w:top w:val="nil"/>
              <w:left w:val="nil"/>
              <w:bottom w:val="single" w:sz="4" w:space="0" w:color="auto"/>
              <w:right w:val="single" w:sz="4" w:space="0" w:color="auto"/>
            </w:tcBorders>
            <w:shd w:val="clear" w:color="auto" w:fill="auto"/>
            <w:noWrap/>
            <w:vAlign w:val="bottom"/>
            <w:hideMark/>
          </w:tcPr>
          <w:p w14:paraId="69762EF0" w14:textId="77777777" w:rsidR="00D67946" w:rsidRPr="00D67946" w:rsidRDefault="00D67946" w:rsidP="00D67946">
            <w:pPr>
              <w:spacing w:after="0" w:line="240" w:lineRule="auto"/>
              <w:jc w:val="right"/>
              <w:rPr>
                <w:rFonts w:ascii="Calibri" w:eastAsia="Times New Roman" w:hAnsi="Calibri" w:cs="Calibri"/>
                <w:color w:val="000000"/>
                <w:sz w:val="22"/>
                <w:lang w:eastAsia="es-CR"/>
              </w:rPr>
            </w:pPr>
            <w:r w:rsidRPr="00D67946">
              <w:rPr>
                <w:rFonts w:ascii="Calibri" w:eastAsia="Times New Roman" w:hAnsi="Calibri" w:cs="Calibri"/>
                <w:color w:val="000000"/>
                <w:sz w:val="22"/>
                <w:lang w:eastAsia="es-CR"/>
              </w:rPr>
              <w:t>2000</w:t>
            </w:r>
          </w:p>
        </w:tc>
        <w:tc>
          <w:tcPr>
            <w:tcW w:w="960" w:type="dxa"/>
            <w:tcBorders>
              <w:top w:val="nil"/>
              <w:left w:val="nil"/>
              <w:bottom w:val="single" w:sz="4" w:space="0" w:color="auto"/>
              <w:right w:val="single" w:sz="4" w:space="0" w:color="auto"/>
            </w:tcBorders>
            <w:shd w:val="clear" w:color="auto" w:fill="auto"/>
            <w:noWrap/>
            <w:vAlign w:val="bottom"/>
            <w:hideMark/>
          </w:tcPr>
          <w:p w14:paraId="75F39F60" w14:textId="77777777" w:rsidR="00D67946" w:rsidRPr="00D67946" w:rsidRDefault="00D67946" w:rsidP="00D67946">
            <w:pPr>
              <w:spacing w:after="0" w:line="240" w:lineRule="auto"/>
              <w:jc w:val="right"/>
              <w:rPr>
                <w:rFonts w:ascii="Calibri" w:eastAsia="Times New Roman" w:hAnsi="Calibri" w:cs="Calibri"/>
                <w:color w:val="000000"/>
                <w:sz w:val="22"/>
                <w:lang w:eastAsia="es-CR"/>
              </w:rPr>
            </w:pPr>
            <w:r w:rsidRPr="00D67946">
              <w:rPr>
                <w:rFonts w:ascii="Calibri" w:eastAsia="Times New Roman" w:hAnsi="Calibri" w:cs="Calibri"/>
                <w:color w:val="000000"/>
                <w:sz w:val="22"/>
                <w:lang w:eastAsia="es-CR"/>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1E361F30" w14:textId="77777777" w:rsidR="00D67946" w:rsidRPr="00D67946" w:rsidRDefault="00D67946" w:rsidP="00D67946">
            <w:pPr>
              <w:spacing w:after="0" w:line="240" w:lineRule="auto"/>
              <w:jc w:val="right"/>
              <w:rPr>
                <w:rFonts w:ascii="Calibri" w:eastAsia="Times New Roman" w:hAnsi="Calibri" w:cs="Calibri"/>
                <w:color w:val="000000"/>
                <w:sz w:val="22"/>
                <w:lang w:eastAsia="es-CR"/>
              </w:rPr>
            </w:pPr>
            <w:r w:rsidRPr="00D67946">
              <w:rPr>
                <w:rFonts w:ascii="Calibri" w:eastAsia="Times New Roman" w:hAnsi="Calibri" w:cs="Calibri"/>
                <w:color w:val="000000"/>
                <w:sz w:val="22"/>
                <w:lang w:eastAsia="es-CR"/>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1D572AEA" w14:textId="77777777" w:rsidR="00D67946" w:rsidRPr="00D67946" w:rsidRDefault="00D67946" w:rsidP="00D67946">
            <w:pPr>
              <w:spacing w:after="0" w:line="240" w:lineRule="auto"/>
              <w:jc w:val="right"/>
              <w:rPr>
                <w:rFonts w:ascii="Calibri" w:eastAsia="Times New Roman" w:hAnsi="Calibri" w:cs="Calibri"/>
                <w:color w:val="000000"/>
                <w:sz w:val="22"/>
                <w:lang w:eastAsia="es-CR"/>
              </w:rPr>
            </w:pPr>
            <w:r w:rsidRPr="00D67946">
              <w:rPr>
                <w:rFonts w:ascii="Calibri" w:eastAsia="Times New Roman" w:hAnsi="Calibri" w:cs="Calibri"/>
                <w:color w:val="000000"/>
                <w:sz w:val="22"/>
                <w:lang w:eastAsia="es-CR"/>
              </w:rPr>
              <w:t>1000</w:t>
            </w:r>
          </w:p>
        </w:tc>
      </w:tr>
      <w:tr w:rsidR="00D67946" w:rsidRPr="00D67946" w14:paraId="70663680" w14:textId="77777777" w:rsidTr="001D0040">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4C51313A" w14:textId="77777777" w:rsidR="00D67946" w:rsidRPr="00D67946" w:rsidRDefault="00D67946" w:rsidP="00D67946">
            <w:pPr>
              <w:spacing w:after="0" w:line="240" w:lineRule="auto"/>
              <w:rPr>
                <w:rFonts w:ascii="Calibri" w:eastAsia="Times New Roman" w:hAnsi="Calibri" w:cs="Calibri"/>
                <w:color w:val="000000"/>
                <w:sz w:val="22"/>
                <w:lang w:eastAsia="es-CR"/>
              </w:rPr>
            </w:pPr>
            <w:r w:rsidRPr="00D67946">
              <w:rPr>
                <w:rFonts w:ascii="Calibri" w:eastAsia="Times New Roman" w:hAnsi="Calibri" w:cs="Calibri"/>
                <w:color w:val="000000"/>
                <w:sz w:val="22"/>
                <w:lang w:eastAsia="es-CR"/>
              </w:rPr>
              <w:t>Recursos informáticos</w:t>
            </w:r>
          </w:p>
        </w:tc>
        <w:tc>
          <w:tcPr>
            <w:tcW w:w="960" w:type="dxa"/>
            <w:tcBorders>
              <w:top w:val="nil"/>
              <w:left w:val="nil"/>
              <w:bottom w:val="single" w:sz="4" w:space="0" w:color="auto"/>
              <w:right w:val="single" w:sz="4" w:space="0" w:color="auto"/>
            </w:tcBorders>
            <w:shd w:val="clear" w:color="auto" w:fill="auto"/>
            <w:noWrap/>
            <w:vAlign w:val="bottom"/>
            <w:hideMark/>
          </w:tcPr>
          <w:p w14:paraId="61DA5B48" w14:textId="77777777" w:rsidR="00D67946" w:rsidRPr="00D67946" w:rsidRDefault="00D67946" w:rsidP="00D67946">
            <w:pPr>
              <w:spacing w:after="0" w:line="240" w:lineRule="auto"/>
              <w:jc w:val="right"/>
              <w:rPr>
                <w:rFonts w:ascii="Calibri" w:eastAsia="Times New Roman" w:hAnsi="Calibri" w:cs="Calibri"/>
                <w:color w:val="000000"/>
                <w:sz w:val="22"/>
                <w:lang w:eastAsia="es-CR"/>
              </w:rPr>
            </w:pPr>
            <w:r w:rsidRPr="00D67946">
              <w:rPr>
                <w:rFonts w:ascii="Calibri" w:eastAsia="Times New Roman" w:hAnsi="Calibri" w:cs="Calibri"/>
                <w:color w:val="000000"/>
                <w:sz w:val="22"/>
                <w:lang w:eastAsia="es-CR"/>
              </w:rPr>
              <w:t>8000</w:t>
            </w:r>
          </w:p>
        </w:tc>
        <w:tc>
          <w:tcPr>
            <w:tcW w:w="960" w:type="dxa"/>
            <w:tcBorders>
              <w:top w:val="nil"/>
              <w:left w:val="nil"/>
              <w:bottom w:val="single" w:sz="4" w:space="0" w:color="auto"/>
              <w:right w:val="single" w:sz="4" w:space="0" w:color="auto"/>
            </w:tcBorders>
            <w:shd w:val="clear" w:color="auto" w:fill="auto"/>
            <w:noWrap/>
            <w:vAlign w:val="bottom"/>
            <w:hideMark/>
          </w:tcPr>
          <w:p w14:paraId="10ECB180" w14:textId="77777777" w:rsidR="00D67946" w:rsidRPr="00D67946" w:rsidRDefault="00D67946" w:rsidP="00D67946">
            <w:pPr>
              <w:spacing w:after="0" w:line="240" w:lineRule="auto"/>
              <w:jc w:val="right"/>
              <w:rPr>
                <w:rFonts w:ascii="Calibri" w:eastAsia="Times New Roman" w:hAnsi="Calibri" w:cs="Calibri"/>
                <w:color w:val="000000"/>
                <w:sz w:val="22"/>
                <w:lang w:eastAsia="es-CR"/>
              </w:rPr>
            </w:pPr>
            <w:r w:rsidRPr="00D67946">
              <w:rPr>
                <w:rFonts w:ascii="Calibri" w:eastAsia="Times New Roman" w:hAnsi="Calibri" w:cs="Calibri"/>
                <w:color w:val="000000"/>
                <w:sz w:val="22"/>
                <w:lang w:eastAsia="es-CR"/>
              </w:rPr>
              <w:t>6000</w:t>
            </w:r>
          </w:p>
        </w:tc>
        <w:tc>
          <w:tcPr>
            <w:tcW w:w="960" w:type="dxa"/>
            <w:tcBorders>
              <w:top w:val="nil"/>
              <w:left w:val="nil"/>
              <w:bottom w:val="single" w:sz="4" w:space="0" w:color="auto"/>
              <w:right w:val="single" w:sz="4" w:space="0" w:color="auto"/>
            </w:tcBorders>
            <w:shd w:val="clear" w:color="auto" w:fill="auto"/>
            <w:noWrap/>
            <w:vAlign w:val="bottom"/>
            <w:hideMark/>
          </w:tcPr>
          <w:p w14:paraId="636234E5" w14:textId="77777777" w:rsidR="00D67946" w:rsidRPr="00D67946" w:rsidRDefault="00D67946" w:rsidP="00D67946">
            <w:pPr>
              <w:spacing w:after="0" w:line="240" w:lineRule="auto"/>
              <w:jc w:val="right"/>
              <w:rPr>
                <w:rFonts w:ascii="Calibri" w:eastAsia="Times New Roman" w:hAnsi="Calibri" w:cs="Calibri"/>
                <w:color w:val="000000"/>
                <w:sz w:val="22"/>
                <w:lang w:eastAsia="es-CR"/>
              </w:rPr>
            </w:pPr>
            <w:r w:rsidRPr="00D67946">
              <w:rPr>
                <w:rFonts w:ascii="Calibri" w:eastAsia="Times New Roman" w:hAnsi="Calibri" w:cs="Calibri"/>
                <w:color w:val="000000"/>
                <w:sz w:val="22"/>
                <w:lang w:eastAsia="es-CR"/>
              </w:rPr>
              <w:t>5000</w:t>
            </w:r>
          </w:p>
        </w:tc>
        <w:tc>
          <w:tcPr>
            <w:tcW w:w="960" w:type="dxa"/>
            <w:tcBorders>
              <w:top w:val="nil"/>
              <w:left w:val="nil"/>
              <w:bottom w:val="single" w:sz="4" w:space="0" w:color="auto"/>
              <w:right w:val="single" w:sz="4" w:space="0" w:color="auto"/>
            </w:tcBorders>
            <w:shd w:val="clear" w:color="auto" w:fill="auto"/>
            <w:noWrap/>
            <w:vAlign w:val="bottom"/>
            <w:hideMark/>
          </w:tcPr>
          <w:p w14:paraId="49941446" w14:textId="77777777" w:rsidR="00D67946" w:rsidRPr="00D67946" w:rsidRDefault="00D67946" w:rsidP="00D67946">
            <w:pPr>
              <w:spacing w:after="0" w:line="240" w:lineRule="auto"/>
              <w:jc w:val="right"/>
              <w:rPr>
                <w:rFonts w:ascii="Calibri" w:eastAsia="Times New Roman" w:hAnsi="Calibri" w:cs="Calibri"/>
                <w:color w:val="000000"/>
                <w:sz w:val="22"/>
                <w:lang w:eastAsia="es-CR"/>
              </w:rPr>
            </w:pPr>
            <w:r w:rsidRPr="00D67946">
              <w:rPr>
                <w:rFonts w:ascii="Calibri" w:eastAsia="Times New Roman" w:hAnsi="Calibri" w:cs="Calibri"/>
                <w:color w:val="000000"/>
                <w:sz w:val="22"/>
                <w:lang w:eastAsia="es-CR"/>
              </w:rPr>
              <w:t>5000</w:t>
            </w:r>
          </w:p>
        </w:tc>
        <w:tc>
          <w:tcPr>
            <w:tcW w:w="960" w:type="dxa"/>
            <w:tcBorders>
              <w:top w:val="nil"/>
              <w:left w:val="nil"/>
              <w:bottom w:val="single" w:sz="4" w:space="0" w:color="auto"/>
              <w:right w:val="single" w:sz="4" w:space="0" w:color="auto"/>
            </w:tcBorders>
            <w:shd w:val="clear" w:color="auto" w:fill="auto"/>
            <w:noWrap/>
            <w:vAlign w:val="bottom"/>
            <w:hideMark/>
          </w:tcPr>
          <w:p w14:paraId="50DAAE86" w14:textId="77777777" w:rsidR="00D67946" w:rsidRPr="00D67946" w:rsidRDefault="00D67946" w:rsidP="00D67946">
            <w:pPr>
              <w:spacing w:after="0" w:line="240" w:lineRule="auto"/>
              <w:jc w:val="right"/>
              <w:rPr>
                <w:rFonts w:ascii="Calibri" w:eastAsia="Times New Roman" w:hAnsi="Calibri" w:cs="Calibri"/>
                <w:color w:val="000000"/>
                <w:sz w:val="22"/>
                <w:lang w:eastAsia="es-CR"/>
              </w:rPr>
            </w:pPr>
            <w:r w:rsidRPr="00D67946">
              <w:rPr>
                <w:rFonts w:ascii="Calibri" w:eastAsia="Times New Roman" w:hAnsi="Calibri" w:cs="Calibri"/>
                <w:color w:val="000000"/>
                <w:sz w:val="22"/>
                <w:lang w:eastAsia="es-CR"/>
              </w:rPr>
              <w:t>5000</w:t>
            </w:r>
          </w:p>
        </w:tc>
      </w:tr>
      <w:tr w:rsidR="00D67946" w:rsidRPr="00D67946" w14:paraId="1694DAC0" w14:textId="77777777" w:rsidTr="001D0040">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1C45B4F4" w14:textId="77777777" w:rsidR="00D67946" w:rsidRPr="00D67946" w:rsidRDefault="00D67946" w:rsidP="00D67946">
            <w:pPr>
              <w:spacing w:after="0" w:line="240" w:lineRule="auto"/>
              <w:rPr>
                <w:rFonts w:ascii="Calibri" w:eastAsia="Times New Roman" w:hAnsi="Calibri" w:cs="Calibri"/>
                <w:color w:val="000000"/>
                <w:sz w:val="22"/>
                <w:lang w:eastAsia="es-CR"/>
              </w:rPr>
            </w:pPr>
            <w:r w:rsidRPr="00D67946">
              <w:rPr>
                <w:rFonts w:ascii="Calibri" w:eastAsia="Times New Roman" w:hAnsi="Calibri" w:cs="Calibri"/>
                <w:color w:val="000000"/>
                <w:sz w:val="22"/>
                <w:lang w:eastAsia="es-CR"/>
              </w:rPr>
              <w:t>Entrenamiento</w:t>
            </w:r>
          </w:p>
        </w:tc>
        <w:tc>
          <w:tcPr>
            <w:tcW w:w="960" w:type="dxa"/>
            <w:tcBorders>
              <w:top w:val="nil"/>
              <w:left w:val="nil"/>
              <w:bottom w:val="single" w:sz="4" w:space="0" w:color="auto"/>
              <w:right w:val="single" w:sz="4" w:space="0" w:color="auto"/>
            </w:tcBorders>
            <w:shd w:val="clear" w:color="auto" w:fill="auto"/>
            <w:noWrap/>
            <w:vAlign w:val="bottom"/>
            <w:hideMark/>
          </w:tcPr>
          <w:p w14:paraId="393BB036" w14:textId="77777777" w:rsidR="00D67946" w:rsidRPr="00D67946" w:rsidRDefault="00D67946" w:rsidP="00D67946">
            <w:pPr>
              <w:spacing w:after="0" w:line="240" w:lineRule="auto"/>
              <w:jc w:val="right"/>
              <w:rPr>
                <w:rFonts w:ascii="Calibri" w:eastAsia="Times New Roman" w:hAnsi="Calibri" w:cs="Calibri"/>
                <w:color w:val="000000"/>
                <w:sz w:val="22"/>
                <w:lang w:eastAsia="es-CR"/>
              </w:rPr>
            </w:pPr>
            <w:r w:rsidRPr="00D67946">
              <w:rPr>
                <w:rFonts w:ascii="Calibri" w:eastAsia="Times New Roman" w:hAnsi="Calibri" w:cs="Calibri"/>
                <w:color w:val="000000"/>
                <w:sz w:val="22"/>
                <w:lang w:eastAsia="es-CR"/>
              </w:rPr>
              <w:t>2000</w:t>
            </w:r>
          </w:p>
        </w:tc>
        <w:tc>
          <w:tcPr>
            <w:tcW w:w="960" w:type="dxa"/>
            <w:tcBorders>
              <w:top w:val="nil"/>
              <w:left w:val="nil"/>
              <w:bottom w:val="single" w:sz="4" w:space="0" w:color="auto"/>
              <w:right w:val="single" w:sz="4" w:space="0" w:color="auto"/>
            </w:tcBorders>
            <w:shd w:val="clear" w:color="auto" w:fill="auto"/>
            <w:noWrap/>
            <w:vAlign w:val="bottom"/>
            <w:hideMark/>
          </w:tcPr>
          <w:p w14:paraId="41E3CA9A" w14:textId="77777777" w:rsidR="00D67946" w:rsidRPr="00D67946" w:rsidRDefault="00D67946" w:rsidP="00D67946">
            <w:pPr>
              <w:spacing w:after="0" w:line="240" w:lineRule="auto"/>
              <w:jc w:val="right"/>
              <w:rPr>
                <w:rFonts w:ascii="Calibri" w:eastAsia="Times New Roman" w:hAnsi="Calibri" w:cs="Calibri"/>
                <w:color w:val="000000"/>
                <w:sz w:val="22"/>
                <w:lang w:eastAsia="es-CR"/>
              </w:rPr>
            </w:pPr>
            <w:r w:rsidRPr="00D67946">
              <w:rPr>
                <w:rFonts w:ascii="Calibri" w:eastAsia="Times New Roman" w:hAnsi="Calibri" w:cs="Calibri"/>
                <w:color w:val="000000"/>
                <w:sz w:val="22"/>
                <w:lang w:eastAsia="es-CR"/>
              </w:rPr>
              <w:t>1500</w:t>
            </w:r>
          </w:p>
        </w:tc>
        <w:tc>
          <w:tcPr>
            <w:tcW w:w="960" w:type="dxa"/>
            <w:tcBorders>
              <w:top w:val="nil"/>
              <w:left w:val="nil"/>
              <w:bottom w:val="single" w:sz="4" w:space="0" w:color="auto"/>
              <w:right w:val="single" w:sz="4" w:space="0" w:color="auto"/>
            </w:tcBorders>
            <w:shd w:val="clear" w:color="auto" w:fill="auto"/>
            <w:noWrap/>
            <w:vAlign w:val="bottom"/>
            <w:hideMark/>
          </w:tcPr>
          <w:p w14:paraId="5AE05E9E" w14:textId="77777777" w:rsidR="00D67946" w:rsidRPr="00D67946" w:rsidRDefault="00D67946" w:rsidP="00D67946">
            <w:pPr>
              <w:spacing w:after="0" w:line="240" w:lineRule="auto"/>
              <w:jc w:val="right"/>
              <w:rPr>
                <w:rFonts w:ascii="Calibri" w:eastAsia="Times New Roman" w:hAnsi="Calibri" w:cs="Calibri"/>
                <w:color w:val="000000"/>
                <w:sz w:val="22"/>
                <w:lang w:eastAsia="es-CR"/>
              </w:rPr>
            </w:pPr>
            <w:r w:rsidRPr="00D67946">
              <w:rPr>
                <w:rFonts w:ascii="Calibri" w:eastAsia="Times New Roman" w:hAnsi="Calibri" w:cs="Calibri"/>
                <w:color w:val="000000"/>
                <w:sz w:val="22"/>
                <w:lang w:eastAsia="es-CR"/>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6C9ACA15" w14:textId="77777777" w:rsidR="00D67946" w:rsidRPr="00D67946" w:rsidRDefault="00D67946" w:rsidP="00D67946">
            <w:pPr>
              <w:spacing w:after="0" w:line="240" w:lineRule="auto"/>
              <w:jc w:val="right"/>
              <w:rPr>
                <w:rFonts w:ascii="Calibri" w:eastAsia="Times New Roman" w:hAnsi="Calibri" w:cs="Calibri"/>
                <w:color w:val="000000"/>
                <w:sz w:val="22"/>
                <w:lang w:eastAsia="es-CR"/>
              </w:rPr>
            </w:pPr>
            <w:r w:rsidRPr="00D67946">
              <w:rPr>
                <w:rFonts w:ascii="Calibri" w:eastAsia="Times New Roman" w:hAnsi="Calibri" w:cs="Calibri"/>
                <w:color w:val="000000"/>
                <w:sz w:val="22"/>
                <w:lang w:eastAsia="es-CR"/>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09477D0C" w14:textId="77777777" w:rsidR="00D67946" w:rsidRPr="00D67946" w:rsidRDefault="00D67946" w:rsidP="00D67946">
            <w:pPr>
              <w:spacing w:after="0" w:line="240" w:lineRule="auto"/>
              <w:jc w:val="right"/>
              <w:rPr>
                <w:rFonts w:ascii="Calibri" w:eastAsia="Times New Roman" w:hAnsi="Calibri" w:cs="Calibri"/>
                <w:color w:val="000000"/>
                <w:sz w:val="22"/>
                <w:lang w:eastAsia="es-CR"/>
              </w:rPr>
            </w:pPr>
            <w:r w:rsidRPr="00D67946">
              <w:rPr>
                <w:rFonts w:ascii="Calibri" w:eastAsia="Times New Roman" w:hAnsi="Calibri" w:cs="Calibri"/>
                <w:color w:val="000000"/>
                <w:sz w:val="22"/>
                <w:lang w:eastAsia="es-CR"/>
              </w:rPr>
              <w:t>1000</w:t>
            </w:r>
          </w:p>
        </w:tc>
      </w:tr>
      <w:tr w:rsidR="00D67946" w:rsidRPr="00D67946" w14:paraId="397E536B" w14:textId="77777777" w:rsidTr="001D0040">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6798C3BA" w14:textId="77777777" w:rsidR="00D67946" w:rsidRPr="00D67946" w:rsidRDefault="00D67946" w:rsidP="00D67946">
            <w:pPr>
              <w:spacing w:after="0" w:line="240" w:lineRule="auto"/>
              <w:rPr>
                <w:rFonts w:ascii="Calibri" w:eastAsia="Times New Roman" w:hAnsi="Calibri" w:cs="Calibri"/>
                <w:color w:val="000000"/>
                <w:sz w:val="22"/>
                <w:lang w:eastAsia="es-CR"/>
              </w:rPr>
            </w:pPr>
            <w:r w:rsidRPr="00D67946">
              <w:rPr>
                <w:rFonts w:ascii="Calibri" w:eastAsia="Times New Roman" w:hAnsi="Calibri" w:cs="Calibri"/>
                <w:color w:val="000000"/>
                <w:sz w:val="22"/>
                <w:lang w:eastAsia="es-CR"/>
              </w:rPr>
              <w:t>Totales costos</w:t>
            </w:r>
          </w:p>
        </w:tc>
        <w:tc>
          <w:tcPr>
            <w:tcW w:w="960" w:type="dxa"/>
            <w:tcBorders>
              <w:top w:val="nil"/>
              <w:left w:val="nil"/>
              <w:bottom w:val="single" w:sz="4" w:space="0" w:color="auto"/>
              <w:right w:val="single" w:sz="4" w:space="0" w:color="auto"/>
            </w:tcBorders>
            <w:shd w:val="clear" w:color="auto" w:fill="auto"/>
            <w:noWrap/>
            <w:vAlign w:val="bottom"/>
            <w:hideMark/>
          </w:tcPr>
          <w:p w14:paraId="6A999773" w14:textId="77777777" w:rsidR="00D67946" w:rsidRPr="00D67946" w:rsidRDefault="00D67946" w:rsidP="00D67946">
            <w:pPr>
              <w:spacing w:after="0" w:line="240" w:lineRule="auto"/>
              <w:jc w:val="right"/>
              <w:rPr>
                <w:rFonts w:ascii="Calibri" w:eastAsia="Times New Roman" w:hAnsi="Calibri" w:cs="Calibri"/>
                <w:color w:val="000000"/>
                <w:sz w:val="22"/>
                <w:lang w:eastAsia="es-CR"/>
              </w:rPr>
            </w:pPr>
            <w:r w:rsidRPr="00D67946">
              <w:rPr>
                <w:rFonts w:ascii="Calibri" w:eastAsia="Times New Roman" w:hAnsi="Calibri" w:cs="Calibri"/>
                <w:color w:val="000000"/>
                <w:sz w:val="22"/>
                <w:lang w:eastAsia="es-CR"/>
              </w:rPr>
              <w:t>25000</w:t>
            </w:r>
          </w:p>
        </w:tc>
        <w:tc>
          <w:tcPr>
            <w:tcW w:w="960" w:type="dxa"/>
            <w:tcBorders>
              <w:top w:val="nil"/>
              <w:left w:val="nil"/>
              <w:bottom w:val="single" w:sz="4" w:space="0" w:color="auto"/>
              <w:right w:val="single" w:sz="4" w:space="0" w:color="auto"/>
            </w:tcBorders>
            <w:shd w:val="clear" w:color="auto" w:fill="auto"/>
            <w:noWrap/>
            <w:vAlign w:val="bottom"/>
            <w:hideMark/>
          </w:tcPr>
          <w:p w14:paraId="215411A9" w14:textId="77777777" w:rsidR="00D67946" w:rsidRPr="00D67946" w:rsidRDefault="00D67946" w:rsidP="00D67946">
            <w:pPr>
              <w:spacing w:after="0" w:line="240" w:lineRule="auto"/>
              <w:jc w:val="right"/>
              <w:rPr>
                <w:rFonts w:ascii="Calibri" w:eastAsia="Times New Roman" w:hAnsi="Calibri" w:cs="Calibri"/>
                <w:color w:val="000000"/>
                <w:sz w:val="22"/>
                <w:lang w:eastAsia="es-CR"/>
              </w:rPr>
            </w:pPr>
            <w:r w:rsidRPr="00D67946">
              <w:rPr>
                <w:rFonts w:ascii="Calibri" w:eastAsia="Times New Roman" w:hAnsi="Calibri" w:cs="Calibri"/>
                <w:color w:val="000000"/>
                <w:sz w:val="22"/>
                <w:lang w:eastAsia="es-CR"/>
              </w:rPr>
              <w:t>19500</w:t>
            </w:r>
          </w:p>
        </w:tc>
        <w:tc>
          <w:tcPr>
            <w:tcW w:w="960" w:type="dxa"/>
            <w:tcBorders>
              <w:top w:val="nil"/>
              <w:left w:val="nil"/>
              <w:bottom w:val="single" w:sz="4" w:space="0" w:color="auto"/>
              <w:right w:val="single" w:sz="4" w:space="0" w:color="auto"/>
            </w:tcBorders>
            <w:shd w:val="clear" w:color="auto" w:fill="auto"/>
            <w:noWrap/>
            <w:vAlign w:val="bottom"/>
            <w:hideMark/>
          </w:tcPr>
          <w:p w14:paraId="3136560A" w14:textId="77777777" w:rsidR="00D67946" w:rsidRPr="00D67946" w:rsidRDefault="00D67946" w:rsidP="00D67946">
            <w:pPr>
              <w:spacing w:after="0" w:line="240" w:lineRule="auto"/>
              <w:jc w:val="right"/>
              <w:rPr>
                <w:rFonts w:ascii="Calibri" w:eastAsia="Times New Roman" w:hAnsi="Calibri" w:cs="Calibri"/>
                <w:color w:val="000000"/>
                <w:sz w:val="22"/>
                <w:lang w:eastAsia="es-CR"/>
              </w:rPr>
            </w:pPr>
            <w:r w:rsidRPr="00D67946">
              <w:rPr>
                <w:rFonts w:ascii="Calibri" w:eastAsia="Times New Roman" w:hAnsi="Calibri" w:cs="Calibri"/>
                <w:color w:val="000000"/>
                <w:sz w:val="22"/>
                <w:lang w:eastAsia="es-CR"/>
              </w:rPr>
              <w:t>17000</w:t>
            </w:r>
          </w:p>
        </w:tc>
        <w:tc>
          <w:tcPr>
            <w:tcW w:w="960" w:type="dxa"/>
            <w:tcBorders>
              <w:top w:val="nil"/>
              <w:left w:val="nil"/>
              <w:bottom w:val="single" w:sz="4" w:space="0" w:color="auto"/>
              <w:right w:val="single" w:sz="4" w:space="0" w:color="auto"/>
            </w:tcBorders>
            <w:shd w:val="clear" w:color="auto" w:fill="auto"/>
            <w:noWrap/>
            <w:vAlign w:val="bottom"/>
            <w:hideMark/>
          </w:tcPr>
          <w:p w14:paraId="0C8F88B7" w14:textId="77777777" w:rsidR="00D67946" w:rsidRPr="00D67946" w:rsidRDefault="00D67946" w:rsidP="00D67946">
            <w:pPr>
              <w:spacing w:after="0" w:line="240" w:lineRule="auto"/>
              <w:jc w:val="right"/>
              <w:rPr>
                <w:rFonts w:ascii="Calibri" w:eastAsia="Times New Roman" w:hAnsi="Calibri" w:cs="Calibri"/>
                <w:color w:val="000000"/>
                <w:sz w:val="22"/>
                <w:lang w:eastAsia="es-CR"/>
              </w:rPr>
            </w:pPr>
            <w:r w:rsidRPr="00D67946">
              <w:rPr>
                <w:rFonts w:ascii="Calibri" w:eastAsia="Times New Roman" w:hAnsi="Calibri" w:cs="Calibri"/>
                <w:color w:val="000000"/>
                <w:sz w:val="22"/>
                <w:lang w:eastAsia="es-CR"/>
              </w:rPr>
              <w:t>17000</w:t>
            </w:r>
          </w:p>
        </w:tc>
        <w:tc>
          <w:tcPr>
            <w:tcW w:w="960" w:type="dxa"/>
            <w:tcBorders>
              <w:top w:val="nil"/>
              <w:left w:val="nil"/>
              <w:bottom w:val="single" w:sz="4" w:space="0" w:color="auto"/>
              <w:right w:val="single" w:sz="4" w:space="0" w:color="auto"/>
            </w:tcBorders>
            <w:shd w:val="clear" w:color="auto" w:fill="auto"/>
            <w:noWrap/>
            <w:vAlign w:val="bottom"/>
            <w:hideMark/>
          </w:tcPr>
          <w:p w14:paraId="797C881A" w14:textId="77777777" w:rsidR="00D67946" w:rsidRPr="00D67946" w:rsidRDefault="00D67946" w:rsidP="00D67946">
            <w:pPr>
              <w:spacing w:after="0" w:line="240" w:lineRule="auto"/>
              <w:jc w:val="right"/>
              <w:rPr>
                <w:rFonts w:ascii="Calibri" w:eastAsia="Times New Roman" w:hAnsi="Calibri" w:cs="Calibri"/>
                <w:color w:val="000000"/>
                <w:sz w:val="22"/>
                <w:lang w:eastAsia="es-CR"/>
              </w:rPr>
            </w:pPr>
            <w:r w:rsidRPr="00D67946">
              <w:rPr>
                <w:rFonts w:ascii="Calibri" w:eastAsia="Times New Roman" w:hAnsi="Calibri" w:cs="Calibri"/>
                <w:color w:val="000000"/>
                <w:sz w:val="22"/>
                <w:lang w:eastAsia="es-CR"/>
              </w:rPr>
              <w:t>17000</w:t>
            </w:r>
          </w:p>
        </w:tc>
      </w:tr>
    </w:tbl>
    <w:p w14:paraId="4A4809EC" w14:textId="18A7523E" w:rsidR="00A14808" w:rsidRDefault="00A14808" w:rsidP="00A14808">
      <w:pPr>
        <w:jc w:val="both"/>
      </w:pPr>
    </w:p>
    <w:p w14:paraId="48B17D9F" w14:textId="238D489A" w:rsidR="00A14808" w:rsidRDefault="00A14808" w:rsidP="00A14808">
      <w:pPr>
        <w:jc w:val="both"/>
      </w:pPr>
      <w:r>
        <w:t>Para las proyecciones se usaron dólares, por motivo de que la mayoría de los recursos se suelen cotizar en dólares.</w:t>
      </w:r>
    </w:p>
    <w:p w14:paraId="5C2D2343" w14:textId="615A2CB5" w:rsidR="00A14808" w:rsidRDefault="00A14808" w:rsidP="00A14808">
      <w:pPr>
        <w:jc w:val="both"/>
      </w:pPr>
      <w:r>
        <w:lastRenderedPageBreak/>
        <w:t>Por consecuente, aunque no se proyectan ingresos directos por ventas, se considera que el retorno económico vendrá por ahorro en pérdidas evitadas y se estima que esta recuperación puede superar los costos del segundo año.</w:t>
      </w:r>
    </w:p>
    <w:p w14:paraId="4AAEADC3" w14:textId="350720F0" w:rsidR="00A14808" w:rsidRPr="004E0DCB" w:rsidRDefault="00A14808" w:rsidP="00A14808">
      <w:pPr>
        <w:jc w:val="both"/>
      </w:pPr>
      <w:r>
        <w:t xml:space="preserve">En conclusión, el costo-beneficio proyecta que el sistema tendrá una alta </w:t>
      </w:r>
      <w:r w:rsidR="00F60484">
        <w:t>rentabilidad,</w:t>
      </w:r>
      <w:r>
        <w:t xml:space="preserve"> pero no de forma directa, de la forma que se reduce el desperdicio y optimizando la cadena de suministro de productos perecederos.</w:t>
      </w:r>
    </w:p>
    <w:p w14:paraId="52CB5FE3" w14:textId="77777777" w:rsidR="00A87424" w:rsidRDefault="00A87424" w:rsidP="001E3A02">
      <w:pPr>
        <w:shd w:val="clear" w:color="auto" w:fill="FFFFFF"/>
        <w:spacing w:after="0"/>
      </w:pPr>
      <w:bookmarkStart w:id="22" w:name="_Toc447627822"/>
    </w:p>
    <w:p w14:paraId="520FEFA4" w14:textId="1FEE0A35" w:rsidR="000134BD" w:rsidRPr="00A87424" w:rsidRDefault="00A61755" w:rsidP="00A87424">
      <w:pPr>
        <w:pStyle w:val="Ttulo1"/>
        <w:rPr>
          <w:lang w:val="es-VE"/>
        </w:rPr>
      </w:pPr>
      <w:r>
        <w:rPr>
          <w:lang w:val="es-VE"/>
        </w:rPr>
        <w:t>Factibilidad legal</w:t>
      </w:r>
      <w:bookmarkEnd w:id="22"/>
    </w:p>
    <w:p w14:paraId="5B373960" w14:textId="77777777" w:rsidR="00CE2A0D" w:rsidRPr="007D066D" w:rsidRDefault="00CE2A0D" w:rsidP="00CE2A0D">
      <w:pPr>
        <w:shd w:val="clear" w:color="auto" w:fill="FFFFFF"/>
        <w:spacing w:after="0"/>
        <w:rPr>
          <w:color w:val="00B050"/>
          <w:szCs w:val="24"/>
        </w:rPr>
      </w:pPr>
    </w:p>
    <w:p w14:paraId="6073F594" w14:textId="11ACABCB" w:rsidR="00116664" w:rsidRDefault="00116664" w:rsidP="00116664">
      <w:r>
        <w:t xml:space="preserve">Ante la situación </w:t>
      </w:r>
      <w:r w:rsidR="000F7969">
        <w:t>legal de protección de datos es relevante explicar l</w:t>
      </w:r>
      <w:r w:rsidR="002A50FC">
        <w:t xml:space="preserve">a triada </w:t>
      </w:r>
      <w:r w:rsidR="000F7969">
        <w:t xml:space="preserve">CIA de confidencialidad, </w:t>
      </w:r>
      <w:r w:rsidR="003B6D80">
        <w:t xml:space="preserve">integridad y disponibilidad al ser un sistema de gestión aplicando las inteligencias artificiales </w:t>
      </w:r>
      <w:r w:rsidR="002A50FC">
        <w:t xml:space="preserve">se debe tener en cuenta la aplicación de este cuenta con </w:t>
      </w:r>
      <w:r w:rsidR="00C418FC">
        <w:t xml:space="preserve">altos requerimientos de ciberseguridad, la protección de datos es parte crucial a la hora de aplicar </w:t>
      </w:r>
      <w:r w:rsidR="00A15980">
        <w:t>en un modelo ya sea de ML o de aprendizaje profundo se debe velar siempre por la protección de datos, para con la empresa a aplicar el sistema y los usuarios de la misma.</w:t>
      </w:r>
    </w:p>
    <w:p w14:paraId="5ACA06A9" w14:textId="3525002F" w:rsidR="00E30949" w:rsidRDefault="00A43882" w:rsidP="00116664">
      <w:r>
        <w:t xml:space="preserve">Ante la gestión de inventarios implementando un sistema de inteligencia artificial se debe velar para que con la IA no genere problemas de inventario de forma que no se entrevean situaciones reguladoras para con los ministerios y entes de regulación para comercios y empresas de </w:t>
      </w:r>
      <w:proofErr w:type="spellStart"/>
      <w:r>
        <w:t>retail</w:t>
      </w:r>
      <w:proofErr w:type="spellEnd"/>
      <w:r>
        <w:t>,</w:t>
      </w:r>
      <w:r w:rsidR="002B6537">
        <w:t xml:space="preserve"> siendo la factibilidad ante el modelo implementado deba ser por fuerza </w:t>
      </w:r>
      <w:r w:rsidR="00E30949">
        <w:t xml:space="preserve">aprendizaje supervisado </w:t>
      </w:r>
      <w:r w:rsidR="0025055D">
        <w:t>para evitar problemas con los entes gubernamentales que gestionan este país, y evitar el mal uso de un recurso muy preciado como los datos de proveedores y compradores.</w:t>
      </w:r>
    </w:p>
    <w:p w14:paraId="1F9BA876" w14:textId="77777777" w:rsidR="001D0040" w:rsidRDefault="001D0040" w:rsidP="00CE2A0D">
      <w:pPr>
        <w:pStyle w:val="Ttulo1"/>
        <w:rPr>
          <w:lang w:val="es-VE"/>
        </w:rPr>
      </w:pPr>
      <w:bookmarkStart w:id="23" w:name="_Toc447627823"/>
    </w:p>
    <w:p w14:paraId="645FD509" w14:textId="77777777" w:rsidR="001D0040" w:rsidRDefault="001D0040" w:rsidP="00CE2A0D">
      <w:pPr>
        <w:pStyle w:val="Ttulo1"/>
        <w:rPr>
          <w:lang w:val="es-VE"/>
        </w:rPr>
      </w:pPr>
    </w:p>
    <w:p w14:paraId="088C6258" w14:textId="77777777" w:rsidR="001D0040" w:rsidRDefault="001D0040" w:rsidP="00CE2A0D">
      <w:pPr>
        <w:pStyle w:val="Ttulo1"/>
        <w:rPr>
          <w:lang w:val="es-VE"/>
        </w:rPr>
      </w:pPr>
    </w:p>
    <w:p w14:paraId="42D8DAF3" w14:textId="77777777" w:rsidR="001D0040" w:rsidRDefault="001D0040" w:rsidP="00CE2A0D">
      <w:pPr>
        <w:pStyle w:val="Ttulo1"/>
        <w:rPr>
          <w:lang w:val="es-VE"/>
        </w:rPr>
      </w:pPr>
    </w:p>
    <w:p w14:paraId="07556DCC" w14:textId="77777777" w:rsidR="001D0040" w:rsidRDefault="001D0040" w:rsidP="00CE2A0D">
      <w:pPr>
        <w:pStyle w:val="Ttulo1"/>
        <w:rPr>
          <w:lang w:val="es-VE"/>
        </w:rPr>
      </w:pPr>
    </w:p>
    <w:p w14:paraId="7C58014F" w14:textId="77777777" w:rsidR="00D51384" w:rsidRDefault="00D51384" w:rsidP="00CE2A0D">
      <w:pPr>
        <w:pStyle w:val="Ttulo1"/>
        <w:rPr>
          <w:lang w:val="es-VE"/>
        </w:rPr>
      </w:pPr>
    </w:p>
    <w:p w14:paraId="154B4373" w14:textId="5AFB78D9" w:rsidR="00CE2A0D" w:rsidRPr="00A61755" w:rsidRDefault="00A61755" w:rsidP="00CE2A0D">
      <w:pPr>
        <w:pStyle w:val="Ttulo1"/>
        <w:rPr>
          <w:lang w:val="es-VE"/>
        </w:rPr>
      </w:pPr>
      <w:r>
        <w:rPr>
          <w:lang w:val="es-VE"/>
        </w:rPr>
        <w:lastRenderedPageBreak/>
        <w:t>Factibilidad de recursos</w:t>
      </w:r>
      <w:bookmarkEnd w:id="23"/>
    </w:p>
    <w:p w14:paraId="1F5524F0" w14:textId="48086F6F" w:rsidR="00B11664" w:rsidRPr="007A1B1A" w:rsidRDefault="00B11664" w:rsidP="00B11664">
      <w:pPr>
        <w:spacing w:after="160" w:line="259" w:lineRule="auto"/>
        <w:jc w:val="both"/>
      </w:pPr>
      <w:r w:rsidRPr="007A1B1A">
        <w:t>Para la implementación del sistema de gestión de inventario, se requiere de recursos</w:t>
      </w:r>
      <w:r>
        <w:t xml:space="preserve"> de tipo:</w:t>
      </w:r>
      <w:r w:rsidRPr="007A1B1A">
        <w:t xml:space="preserve"> material, humano y tecnológico que aseguren el correcto desarrollo y funcionamien</w:t>
      </w:r>
      <w:r>
        <w:t>to</w:t>
      </w:r>
      <w:r w:rsidRPr="007A1B1A">
        <w:t xml:space="preserve">. A continuación, se </w:t>
      </w:r>
      <w:r>
        <w:t>explican</w:t>
      </w:r>
      <w:r w:rsidRPr="007A1B1A">
        <w:t xml:space="preserve"> los elementos clave a considerar:</w:t>
      </w:r>
    </w:p>
    <w:p w14:paraId="2076C303" w14:textId="4F3FE4E6" w:rsidR="00B11664" w:rsidRPr="007A1B1A" w:rsidRDefault="00B11664" w:rsidP="00B11664">
      <w:pPr>
        <w:spacing w:after="160" w:line="259" w:lineRule="auto"/>
        <w:jc w:val="both"/>
        <w:rPr>
          <w:b/>
          <w:bCs/>
        </w:rPr>
      </w:pPr>
      <w:r w:rsidRPr="007A1B1A">
        <w:rPr>
          <w:b/>
          <w:bCs/>
        </w:rPr>
        <w:t>Tipo y cantidad de recursos necesarios:</w:t>
      </w:r>
    </w:p>
    <w:p w14:paraId="072409EF" w14:textId="2CC9D858" w:rsidR="00B11664" w:rsidRPr="007A1B1A" w:rsidRDefault="00B11664" w:rsidP="00B11664">
      <w:pPr>
        <w:numPr>
          <w:ilvl w:val="0"/>
          <w:numId w:val="17"/>
        </w:numPr>
        <w:spacing w:after="160" w:line="259" w:lineRule="auto"/>
        <w:jc w:val="both"/>
      </w:pPr>
      <w:r w:rsidRPr="007A1B1A">
        <w:rPr>
          <w:b/>
          <w:bCs/>
        </w:rPr>
        <w:t>Materiales</w:t>
      </w:r>
      <w:r w:rsidRPr="007A1B1A">
        <w:t>: Equipos de cómputo, dispositivos móviles para escaneo de códigos QR</w:t>
      </w:r>
      <w:r>
        <w:t xml:space="preserve"> y</w:t>
      </w:r>
      <w:r w:rsidRPr="007A1B1A">
        <w:t xml:space="preserve"> </w:t>
      </w:r>
      <w:proofErr w:type="spellStart"/>
      <w:r w:rsidRPr="007A1B1A">
        <w:t>routers</w:t>
      </w:r>
      <w:proofErr w:type="spellEnd"/>
      <w:r w:rsidRPr="007A1B1A">
        <w:t>.</w:t>
      </w:r>
    </w:p>
    <w:p w14:paraId="0C9DC003" w14:textId="50143A68" w:rsidR="00B11664" w:rsidRPr="007A1B1A" w:rsidRDefault="00B11664" w:rsidP="00B11664">
      <w:pPr>
        <w:numPr>
          <w:ilvl w:val="0"/>
          <w:numId w:val="17"/>
        </w:numPr>
        <w:spacing w:after="160" w:line="259" w:lineRule="auto"/>
        <w:jc w:val="both"/>
      </w:pPr>
      <w:r w:rsidRPr="007A1B1A">
        <w:rPr>
          <w:b/>
          <w:bCs/>
        </w:rPr>
        <w:t>Infraestructura</w:t>
      </w:r>
      <w:r w:rsidRPr="007A1B1A">
        <w:t xml:space="preserve">: Espacio físico en tiendas para la instalación de puntos de acceso y sensores, servidores locales o </w:t>
      </w:r>
      <w:r>
        <w:t>si utiliza</w:t>
      </w:r>
      <w:r w:rsidRPr="007A1B1A">
        <w:t xml:space="preserve"> la nube para alojar la base de datos.</w:t>
      </w:r>
    </w:p>
    <w:p w14:paraId="1ADBF0AF" w14:textId="1DE22EC3" w:rsidR="00B11664" w:rsidRPr="007A1B1A" w:rsidRDefault="00B11664" w:rsidP="00B11664">
      <w:pPr>
        <w:numPr>
          <w:ilvl w:val="0"/>
          <w:numId w:val="17"/>
        </w:numPr>
        <w:spacing w:after="160" w:line="259" w:lineRule="auto"/>
        <w:jc w:val="both"/>
      </w:pPr>
      <w:r w:rsidRPr="007A1B1A">
        <w:rPr>
          <w:b/>
          <w:bCs/>
        </w:rPr>
        <w:t>Recursos humanos</w:t>
      </w:r>
      <w:r w:rsidRPr="007A1B1A">
        <w:t xml:space="preserve">: Desarrolladores de software, analistas de datos, especialistas en machine </w:t>
      </w:r>
      <w:proofErr w:type="spellStart"/>
      <w:r w:rsidRPr="007A1B1A">
        <w:t>learning</w:t>
      </w:r>
      <w:proofErr w:type="spellEnd"/>
      <w:r w:rsidRPr="007A1B1A">
        <w:t xml:space="preserve"> y personal de soporte técnico.</w:t>
      </w:r>
    </w:p>
    <w:p w14:paraId="02AD28E5" w14:textId="60F2A45A" w:rsidR="00B11664" w:rsidRPr="007A1B1A" w:rsidRDefault="00B11664" w:rsidP="00B11664">
      <w:pPr>
        <w:spacing w:after="160" w:line="259" w:lineRule="auto"/>
        <w:jc w:val="both"/>
        <w:rPr>
          <w:b/>
          <w:bCs/>
        </w:rPr>
      </w:pPr>
      <w:r w:rsidRPr="007A1B1A">
        <w:rPr>
          <w:b/>
          <w:bCs/>
        </w:rPr>
        <w:t>Personal adicional requerido:</w:t>
      </w:r>
    </w:p>
    <w:p w14:paraId="480678F6" w14:textId="7B0B060C" w:rsidR="00B11664" w:rsidRPr="007A1B1A" w:rsidRDefault="00B11664" w:rsidP="00B11664">
      <w:pPr>
        <w:numPr>
          <w:ilvl w:val="0"/>
          <w:numId w:val="18"/>
        </w:numPr>
        <w:spacing w:after="160" w:line="259" w:lineRule="auto"/>
        <w:jc w:val="both"/>
      </w:pPr>
      <w:r w:rsidRPr="007A1B1A">
        <w:t xml:space="preserve">Contratación temporal de </w:t>
      </w:r>
      <w:r w:rsidRPr="007A1B1A">
        <w:rPr>
          <w:b/>
          <w:bCs/>
        </w:rPr>
        <w:t>1 a 2 desarrolladores de software</w:t>
      </w:r>
      <w:r w:rsidRPr="007A1B1A">
        <w:t xml:space="preserve"> en el primer año.</w:t>
      </w:r>
    </w:p>
    <w:p w14:paraId="3B5B4FCF" w14:textId="27BF0679" w:rsidR="00B11664" w:rsidRPr="007A1B1A" w:rsidRDefault="00B11664" w:rsidP="00B11664">
      <w:pPr>
        <w:numPr>
          <w:ilvl w:val="0"/>
          <w:numId w:val="18"/>
        </w:numPr>
        <w:spacing w:after="160" w:line="259" w:lineRule="auto"/>
        <w:jc w:val="both"/>
      </w:pPr>
      <w:r w:rsidRPr="007A1B1A">
        <w:t xml:space="preserve">Un </w:t>
      </w:r>
      <w:r w:rsidRPr="007A1B1A">
        <w:rPr>
          <w:b/>
          <w:bCs/>
        </w:rPr>
        <w:t>analista de datos</w:t>
      </w:r>
      <w:r w:rsidRPr="007A1B1A">
        <w:t xml:space="preserve"> durante la fase de desarrollo e implementación del sistema predictivo.</w:t>
      </w:r>
    </w:p>
    <w:p w14:paraId="39118BE5" w14:textId="2481BCF1" w:rsidR="00B11664" w:rsidRPr="007A1B1A" w:rsidRDefault="00B11664" w:rsidP="00B11664">
      <w:pPr>
        <w:numPr>
          <w:ilvl w:val="0"/>
          <w:numId w:val="18"/>
        </w:numPr>
        <w:spacing w:after="160" w:line="259" w:lineRule="auto"/>
        <w:jc w:val="both"/>
      </w:pPr>
      <w:r w:rsidRPr="007A1B1A">
        <w:t>Capacitadores internos o externos para entrenar al personal de tiendas en el uso del sistema.</w:t>
      </w:r>
    </w:p>
    <w:p w14:paraId="7130A5E8" w14:textId="1DC0F03E" w:rsidR="00B11664" w:rsidRPr="007A1B1A" w:rsidRDefault="00B11664" w:rsidP="00B11664">
      <w:pPr>
        <w:spacing w:after="160" w:line="259" w:lineRule="auto"/>
        <w:jc w:val="both"/>
        <w:rPr>
          <w:b/>
          <w:bCs/>
        </w:rPr>
      </w:pPr>
      <w:r w:rsidRPr="007A1B1A">
        <w:rPr>
          <w:b/>
          <w:bCs/>
        </w:rPr>
        <w:t>Consideraciones de afectación operativa:</w:t>
      </w:r>
    </w:p>
    <w:p w14:paraId="7259ADB0" w14:textId="3C696D0A" w:rsidR="00B11664" w:rsidRPr="007A1B1A" w:rsidRDefault="00B11664" w:rsidP="00B11664">
      <w:pPr>
        <w:numPr>
          <w:ilvl w:val="0"/>
          <w:numId w:val="19"/>
        </w:numPr>
        <w:spacing w:after="160" w:line="259" w:lineRule="auto"/>
        <w:jc w:val="both"/>
      </w:pPr>
      <w:r w:rsidRPr="007A1B1A">
        <w:t>Durante la fase de implementación, se podrían presentar ajustes temporales en los procesos de inventario y logística.</w:t>
      </w:r>
    </w:p>
    <w:p w14:paraId="7569353E" w14:textId="2880ED13" w:rsidR="00B11664" w:rsidRPr="007A1B1A" w:rsidRDefault="00B11664" w:rsidP="00B11664">
      <w:pPr>
        <w:numPr>
          <w:ilvl w:val="0"/>
          <w:numId w:val="19"/>
        </w:numPr>
        <w:spacing w:after="160" w:line="259" w:lineRule="auto"/>
        <w:jc w:val="both"/>
      </w:pPr>
      <w:r w:rsidRPr="007A1B1A">
        <w:t>El entrenamiento del personal implicará una breve interrupción en las operaciones habituales.</w:t>
      </w:r>
    </w:p>
    <w:p w14:paraId="602C728C" w14:textId="6557B3E3" w:rsidR="00B11664" w:rsidRPr="007A1B1A" w:rsidRDefault="00B11664" w:rsidP="00B11664">
      <w:pPr>
        <w:numPr>
          <w:ilvl w:val="0"/>
          <w:numId w:val="19"/>
        </w:numPr>
        <w:spacing w:after="160" w:line="259" w:lineRule="auto"/>
        <w:jc w:val="both"/>
      </w:pPr>
      <w:r w:rsidRPr="007A1B1A">
        <w:t>La transición de los sistemas manuales al sistema automatizado requerirá supervisión y adaptación.</w:t>
      </w:r>
    </w:p>
    <w:p w14:paraId="24335BC6" w14:textId="373457F6" w:rsidR="00B11664" w:rsidRPr="007A1B1A" w:rsidRDefault="00B11664" w:rsidP="00B11664">
      <w:pPr>
        <w:spacing w:after="160" w:line="259" w:lineRule="auto"/>
        <w:jc w:val="both"/>
        <w:rPr>
          <w:b/>
          <w:bCs/>
        </w:rPr>
      </w:pPr>
      <w:r w:rsidRPr="007A1B1A">
        <w:rPr>
          <w:b/>
          <w:bCs/>
        </w:rPr>
        <w:t>Dependencias internas y externas:</w:t>
      </w:r>
    </w:p>
    <w:p w14:paraId="61547885" w14:textId="538F9B04" w:rsidR="00B11664" w:rsidRPr="007A1B1A" w:rsidRDefault="00B11664" w:rsidP="00B11664">
      <w:pPr>
        <w:numPr>
          <w:ilvl w:val="0"/>
          <w:numId w:val="20"/>
        </w:numPr>
        <w:spacing w:after="160" w:line="259" w:lineRule="auto"/>
        <w:jc w:val="both"/>
      </w:pPr>
      <w:r w:rsidRPr="007A1B1A">
        <w:rPr>
          <w:b/>
          <w:bCs/>
        </w:rPr>
        <w:t>Internas</w:t>
      </w:r>
      <w:r w:rsidRPr="007A1B1A">
        <w:t>: Coordinación con el Departamento de TI, Logística, y Recursos Humanos.</w:t>
      </w:r>
    </w:p>
    <w:p w14:paraId="00A06C00" w14:textId="04EA1BC1" w:rsidR="00B11664" w:rsidRPr="007A1B1A" w:rsidRDefault="00B11664" w:rsidP="00B11664">
      <w:pPr>
        <w:numPr>
          <w:ilvl w:val="0"/>
          <w:numId w:val="20"/>
        </w:numPr>
        <w:spacing w:after="160" w:line="259" w:lineRule="auto"/>
        <w:jc w:val="both"/>
      </w:pPr>
      <w:r w:rsidRPr="007A1B1A">
        <w:rPr>
          <w:b/>
          <w:bCs/>
        </w:rPr>
        <w:t>Externas</w:t>
      </w:r>
      <w:r w:rsidRPr="007A1B1A">
        <w:t>: Posibles acuerdos con proveedores de tecnología para licencias de software o servicios de nube.</w:t>
      </w:r>
    </w:p>
    <w:p w14:paraId="255BDBC6" w14:textId="6ADAE77B" w:rsidR="00B11664" w:rsidRPr="007A1B1A" w:rsidRDefault="00B11664" w:rsidP="00B11664">
      <w:pPr>
        <w:spacing w:after="160" w:line="259" w:lineRule="auto"/>
        <w:jc w:val="both"/>
        <w:rPr>
          <w:b/>
          <w:bCs/>
        </w:rPr>
      </w:pPr>
      <w:r w:rsidRPr="007A1B1A">
        <w:rPr>
          <w:b/>
          <w:bCs/>
        </w:rPr>
        <w:lastRenderedPageBreak/>
        <w:t>Procedimientos de desarrollo:</w:t>
      </w:r>
    </w:p>
    <w:p w14:paraId="500AEF01" w14:textId="5EE37061" w:rsidR="00B11664" w:rsidRPr="007A1B1A" w:rsidRDefault="00B11664" w:rsidP="00B11664">
      <w:pPr>
        <w:numPr>
          <w:ilvl w:val="0"/>
          <w:numId w:val="21"/>
        </w:numPr>
        <w:spacing w:after="160" w:line="259" w:lineRule="auto"/>
        <w:jc w:val="both"/>
      </w:pPr>
      <w:r w:rsidRPr="007A1B1A">
        <w:t>El desarrollo se realizará de forma iterativa usando metodologías ágiles (como Scrum).</w:t>
      </w:r>
    </w:p>
    <w:p w14:paraId="4E7FE7EB" w14:textId="67A690A7" w:rsidR="00B11664" w:rsidRPr="007A1B1A" w:rsidRDefault="00B11664" w:rsidP="00B11664">
      <w:pPr>
        <w:numPr>
          <w:ilvl w:val="0"/>
          <w:numId w:val="21"/>
        </w:numPr>
        <w:spacing w:after="160" w:line="259" w:lineRule="auto"/>
        <w:jc w:val="both"/>
      </w:pPr>
      <w:r w:rsidRPr="007A1B1A">
        <w:t>Se iniciará con una fase piloto en una tienda seleccionada antes del despliegue general.</w:t>
      </w:r>
    </w:p>
    <w:p w14:paraId="1BF10FC5" w14:textId="0B33D765" w:rsidR="00B11664" w:rsidRPr="007A1B1A" w:rsidRDefault="00B11664" w:rsidP="00B11664">
      <w:pPr>
        <w:numPr>
          <w:ilvl w:val="0"/>
          <w:numId w:val="21"/>
        </w:numPr>
        <w:spacing w:after="160" w:line="259" w:lineRule="auto"/>
        <w:jc w:val="both"/>
      </w:pPr>
      <w:r w:rsidRPr="007A1B1A">
        <w:t xml:space="preserve">El sistema se integrará con las bases de datos actuales del inventario de </w:t>
      </w:r>
      <w:proofErr w:type="spellStart"/>
      <w:r w:rsidRPr="007A1B1A">
        <w:t>Fresh</w:t>
      </w:r>
      <w:proofErr w:type="spellEnd"/>
      <w:r w:rsidRPr="007A1B1A">
        <w:t xml:space="preserve"> </w:t>
      </w:r>
      <w:proofErr w:type="spellStart"/>
      <w:r w:rsidRPr="007A1B1A">
        <w:t>Market</w:t>
      </w:r>
      <w:proofErr w:type="spellEnd"/>
      <w:r w:rsidRPr="007A1B1A">
        <w:t xml:space="preserve"> para evitar duplicidad.</w:t>
      </w:r>
    </w:p>
    <w:p w14:paraId="06CE9E52" w14:textId="77777777" w:rsidR="00CE2A0D" w:rsidRPr="007D066D" w:rsidRDefault="00CE2A0D" w:rsidP="00CE2A0D">
      <w:pPr>
        <w:shd w:val="clear" w:color="auto" w:fill="FFFFFF"/>
        <w:spacing w:after="0"/>
        <w:rPr>
          <w:color w:val="00B050"/>
          <w:szCs w:val="24"/>
        </w:rPr>
      </w:pPr>
    </w:p>
    <w:p w14:paraId="43494C1C" w14:textId="77777777" w:rsidR="00CE2A0D" w:rsidRPr="00A61755" w:rsidRDefault="00A61755" w:rsidP="00CE2A0D">
      <w:pPr>
        <w:pStyle w:val="Ttulo1"/>
        <w:rPr>
          <w:lang w:val="es-VE"/>
        </w:rPr>
      </w:pPr>
      <w:bookmarkStart w:id="24" w:name="_Toc447627824"/>
      <w:r>
        <w:rPr>
          <w:lang w:val="es-VE"/>
        </w:rPr>
        <w:t>Factibilidad de mercado</w:t>
      </w:r>
      <w:bookmarkEnd w:id="24"/>
    </w:p>
    <w:p w14:paraId="0D62A50C" w14:textId="77777777" w:rsidR="00CE2A0D" w:rsidRPr="008C6667" w:rsidRDefault="00CE2A0D" w:rsidP="00CE2A0D">
      <w:pPr>
        <w:shd w:val="clear" w:color="auto" w:fill="FFFFFF"/>
        <w:spacing w:after="0"/>
        <w:rPr>
          <w:color w:val="00B050"/>
          <w:szCs w:val="24"/>
        </w:rPr>
      </w:pPr>
    </w:p>
    <w:p w14:paraId="6313FE6E" w14:textId="4C340826" w:rsidR="3D1CDCF5" w:rsidRDefault="3D1CDCF5">
      <w:pPr>
        <w:shd w:val="clear" w:color="auto" w:fill="FFFFFF"/>
        <w:spacing w:after="240"/>
        <w:jc w:val="both"/>
      </w:pPr>
      <w:r w:rsidRPr="00C843FB">
        <w:rPr>
          <w:rFonts w:eastAsia="DM Sans" w:cs="Arial"/>
          <w:b/>
          <w:bCs/>
          <w:szCs w:val="24"/>
        </w:rPr>
        <w:t>Segmento o nicho de mercado objetivo</w:t>
      </w:r>
      <w:r>
        <w:br/>
      </w:r>
      <w:r w:rsidRPr="00C843FB">
        <w:rPr>
          <w:rFonts w:eastAsia="DM Sans" w:cs="Arial"/>
          <w:szCs w:val="24"/>
        </w:rPr>
        <w:t xml:space="preserve">El sistema de gestión de inventario está diseñado específicamente para </w:t>
      </w:r>
      <w:proofErr w:type="spellStart"/>
      <w:r w:rsidRPr="00C843FB">
        <w:rPr>
          <w:rFonts w:eastAsia="DM Sans" w:cs="Arial"/>
          <w:b/>
          <w:bCs/>
          <w:szCs w:val="24"/>
        </w:rPr>
        <w:t>Fresh</w:t>
      </w:r>
      <w:proofErr w:type="spellEnd"/>
      <w:r w:rsidRPr="00C843FB">
        <w:rPr>
          <w:rFonts w:eastAsia="DM Sans" w:cs="Arial"/>
          <w:b/>
          <w:bCs/>
          <w:szCs w:val="24"/>
        </w:rPr>
        <w:t xml:space="preserve"> </w:t>
      </w:r>
      <w:proofErr w:type="spellStart"/>
      <w:r w:rsidRPr="00C843FB">
        <w:rPr>
          <w:rFonts w:eastAsia="DM Sans" w:cs="Arial"/>
          <w:b/>
          <w:bCs/>
          <w:szCs w:val="24"/>
        </w:rPr>
        <w:t>Market</w:t>
      </w:r>
      <w:proofErr w:type="spellEnd"/>
      <w:r w:rsidRPr="00C843FB">
        <w:rPr>
          <w:rFonts w:eastAsia="DM Sans" w:cs="Arial"/>
          <w:b/>
          <w:bCs/>
          <w:szCs w:val="24"/>
        </w:rPr>
        <w:t xml:space="preserve"> Costa Rica</w:t>
      </w:r>
      <w:r w:rsidRPr="00C843FB">
        <w:rPr>
          <w:rFonts w:eastAsia="DM Sans" w:cs="Arial"/>
          <w:szCs w:val="24"/>
        </w:rPr>
        <w:t xml:space="preserve">, dirigido a sus tiendas y sucursales. El nicho comprende </w:t>
      </w:r>
      <w:proofErr w:type="spellStart"/>
      <w:r w:rsidRPr="00C843FB">
        <w:rPr>
          <w:rFonts w:eastAsia="DM Sans" w:cs="Arial"/>
          <w:szCs w:val="24"/>
        </w:rPr>
        <w:t>minimarkets</w:t>
      </w:r>
      <w:proofErr w:type="spellEnd"/>
      <w:r w:rsidRPr="00C843FB">
        <w:rPr>
          <w:rFonts w:eastAsia="DM Sans" w:cs="Arial"/>
          <w:szCs w:val="24"/>
        </w:rPr>
        <w:t xml:space="preserve"> y tiendas de conveniencia que manejan productos perecederos y buscan optimizar su control de inventario, reducir pérdidas por vencimiento y mejorar la eficiencia en sus procesos internos.</w:t>
      </w:r>
    </w:p>
    <w:p w14:paraId="79DA5A61" w14:textId="5ED408E6" w:rsidR="3D1CDCF5" w:rsidRDefault="3D1CDCF5">
      <w:pPr>
        <w:shd w:val="clear" w:color="auto" w:fill="FFFFFF"/>
        <w:spacing w:after="240"/>
        <w:jc w:val="both"/>
      </w:pPr>
      <w:r w:rsidRPr="00C843FB">
        <w:rPr>
          <w:rFonts w:eastAsia="DM Sans" w:cs="Arial"/>
          <w:b/>
          <w:bCs/>
          <w:szCs w:val="24"/>
        </w:rPr>
        <w:t>Quiénes son los competidores</w:t>
      </w:r>
      <w:r>
        <w:br/>
      </w:r>
      <w:r w:rsidRPr="00C843FB">
        <w:rPr>
          <w:rFonts w:eastAsia="DM Sans" w:cs="Arial"/>
          <w:szCs w:val="24"/>
        </w:rPr>
        <w:t>Los principales competidores en el mercado incluyen:</w:t>
      </w:r>
    </w:p>
    <w:p w14:paraId="16CC51FC" w14:textId="7A6D2439" w:rsidR="3D1CDCF5" w:rsidRPr="00C843FB" w:rsidRDefault="3D1CDCF5">
      <w:pPr>
        <w:pStyle w:val="Prrafodelista"/>
        <w:numPr>
          <w:ilvl w:val="0"/>
          <w:numId w:val="26"/>
        </w:numPr>
        <w:shd w:val="clear" w:color="auto" w:fill="FFFFFF"/>
        <w:spacing w:after="0"/>
        <w:jc w:val="both"/>
        <w:rPr>
          <w:rFonts w:eastAsia="DM Sans" w:cs="Arial"/>
          <w:szCs w:val="24"/>
        </w:rPr>
      </w:pPr>
      <w:r w:rsidRPr="00C843FB">
        <w:rPr>
          <w:rFonts w:eastAsia="DM Sans" w:cs="Arial"/>
          <w:szCs w:val="24"/>
        </w:rPr>
        <w:t xml:space="preserve">Sistemas de gestión de inventarios genéricos y especializados disponibles a nivel internacional o local, que son utilizados por otros </w:t>
      </w:r>
      <w:proofErr w:type="spellStart"/>
      <w:r w:rsidRPr="00C843FB">
        <w:rPr>
          <w:rFonts w:eastAsia="DM Sans" w:cs="Arial"/>
          <w:szCs w:val="24"/>
        </w:rPr>
        <w:t>minimarkets</w:t>
      </w:r>
      <w:proofErr w:type="spellEnd"/>
      <w:r w:rsidRPr="00C843FB">
        <w:rPr>
          <w:rFonts w:eastAsia="DM Sans" w:cs="Arial"/>
          <w:szCs w:val="24"/>
        </w:rPr>
        <w:t xml:space="preserve"> o cadenas similares en Costa Rica.</w:t>
      </w:r>
    </w:p>
    <w:p w14:paraId="11BCB2C0" w14:textId="11C957B6" w:rsidR="3D1CDCF5" w:rsidRPr="00C843FB" w:rsidRDefault="3D1CDCF5">
      <w:pPr>
        <w:pStyle w:val="Prrafodelista"/>
        <w:numPr>
          <w:ilvl w:val="0"/>
          <w:numId w:val="26"/>
        </w:numPr>
        <w:shd w:val="clear" w:color="auto" w:fill="FFFFFF"/>
        <w:spacing w:after="0"/>
        <w:jc w:val="both"/>
        <w:rPr>
          <w:rFonts w:eastAsia="DM Sans" w:cs="Arial"/>
          <w:szCs w:val="24"/>
        </w:rPr>
      </w:pPr>
      <w:r w:rsidRPr="00C843FB">
        <w:rPr>
          <w:rFonts w:eastAsia="DM Sans" w:cs="Arial"/>
          <w:szCs w:val="24"/>
        </w:rPr>
        <w:t>Metodologías tradicionales, como registros manuales o hojas de cálculo, que todavía se emplean en algunos comercios.</w:t>
      </w:r>
    </w:p>
    <w:p w14:paraId="5E552FAB" w14:textId="7CED2467" w:rsidR="3D1CDCF5" w:rsidRPr="00C843FB" w:rsidRDefault="3D1CDCF5">
      <w:pPr>
        <w:pStyle w:val="Prrafodelista"/>
        <w:numPr>
          <w:ilvl w:val="0"/>
          <w:numId w:val="26"/>
        </w:numPr>
        <w:shd w:val="clear" w:color="auto" w:fill="FFFFFF"/>
        <w:spacing w:after="0"/>
        <w:jc w:val="both"/>
        <w:rPr>
          <w:rFonts w:eastAsia="DM Sans" w:cs="Arial"/>
          <w:szCs w:val="24"/>
        </w:rPr>
      </w:pPr>
      <w:r w:rsidRPr="00C843FB">
        <w:rPr>
          <w:rFonts w:eastAsia="DM Sans" w:cs="Arial"/>
          <w:szCs w:val="24"/>
        </w:rPr>
        <w:t>Proveedores de tecnología y software extranjeros que ofrecen soluciones en la nube, con diferentes grados de personalización y costo.</w:t>
      </w:r>
    </w:p>
    <w:p w14:paraId="42E63533" w14:textId="0BF2CE4C" w:rsidR="3D1CDCF5" w:rsidRDefault="3D1CDCF5">
      <w:pPr>
        <w:shd w:val="clear" w:color="auto" w:fill="FFFFFF"/>
        <w:spacing w:after="240"/>
        <w:jc w:val="both"/>
      </w:pPr>
      <w:r w:rsidRPr="00C843FB">
        <w:rPr>
          <w:rFonts w:eastAsia="DM Sans" w:cs="Arial"/>
          <w:szCs w:val="24"/>
        </w:rPr>
        <w:t xml:space="preserve">Específicamente, en el mercado costarricense existen algunas soluciones locales e internacionales que ofrecen funciones similares, pero generalmente no están enfocadas de forma exclusiva en </w:t>
      </w:r>
      <w:proofErr w:type="spellStart"/>
      <w:r w:rsidRPr="00C843FB">
        <w:rPr>
          <w:rFonts w:eastAsia="DM Sans" w:cs="Arial"/>
          <w:szCs w:val="24"/>
        </w:rPr>
        <w:t>minimarkets</w:t>
      </w:r>
      <w:proofErr w:type="spellEnd"/>
      <w:r w:rsidRPr="00C843FB">
        <w:rPr>
          <w:rFonts w:eastAsia="DM Sans" w:cs="Arial"/>
          <w:szCs w:val="24"/>
        </w:rPr>
        <w:t xml:space="preserve"> o productos perecederos.</w:t>
      </w:r>
    </w:p>
    <w:p w14:paraId="5E166C27" w14:textId="311E7E80" w:rsidR="7258645B" w:rsidRPr="00C843FB" w:rsidRDefault="7258645B">
      <w:pPr>
        <w:shd w:val="clear" w:color="auto" w:fill="FFFFFF"/>
        <w:spacing w:after="240"/>
        <w:jc w:val="both"/>
        <w:rPr>
          <w:rFonts w:eastAsia="DM Sans" w:cs="Arial"/>
          <w:szCs w:val="24"/>
        </w:rPr>
      </w:pPr>
    </w:p>
    <w:p w14:paraId="4EB99A8C" w14:textId="644A32C0" w:rsidR="7258645B" w:rsidRPr="00C843FB" w:rsidRDefault="7258645B">
      <w:pPr>
        <w:shd w:val="clear" w:color="auto" w:fill="FFFFFF"/>
        <w:spacing w:after="240"/>
        <w:jc w:val="both"/>
        <w:rPr>
          <w:rFonts w:eastAsia="DM Sans" w:cs="Arial"/>
          <w:szCs w:val="24"/>
        </w:rPr>
      </w:pPr>
    </w:p>
    <w:p w14:paraId="1FC6E5D0" w14:textId="7C46200C" w:rsidR="3D1CDCF5" w:rsidRDefault="3D1CDCF5">
      <w:pPr>
        <w:shd w:val="clear" w:color="auto" w:fill="FFFFFF"/>
        <w:spacing w:after="240"/>
        <w:jc w:val="both"/>
      </w:pPr>
      <w:r w:rsidRPr="00C843FB">
        <w:rPr>
          <w:rFonts w:eastAsia="DM Sans" w:cs="Arial"/>
          <w:b/>
          <w:bCs/>
          <w:szCs w:val="24"/>
        </w:rPr>
        <w:lastRenderedPageBreak/>
        <w:t>Cómo serán distribuidos los productos o servicios</w:t>
      </w:r>
      <w:r>
        <w:br/>
      </w:r>
      <w:r w:rsidRPr="00C843FB">
        <w:rPr>
          <w:rFonts w:eastAsia="DM Sans" w:cs="Arial"/>
          <w:szCs w:val="24"/>
        </w:rPr>
        <w:t>El sistema será ofrecido principalmente en modalidad digital, a través de plataformas en la nube y aplicaciones móviles, lo que permitirá acceso en tiempo real desde cualquier lugar. La distribución incluirá ventas directas mediante el equipo de ventas de la organización, alianzas con proveedores tecnológicos locales, y soporte técnico remoto y presencial según las necesidades del cliente.</w:t>
      </w:r>
    </w:p>
    <w:p w14:paraId="5B2B77C1" w14:textId="2E6DBAEC" w:rsidR="3D1CDCF5" w:rsidRDefault="3D1CDCF5">
      <w:pPr>
        <w:shd w:val="clear" w:color="auto" w:fill="FFFFFF"/>
        <w:spacing w:after="240"/>
        <w:jc w:val="both"/>
      </w:pPr>
      <w:r w:rsidRPr="00C843FB">
        <w:rPr>
          <w:rFonts w:eastAsia="DM Sans" w:cs="Arial"/>
          <w:b/>
          <w:bCs/>
          <w:szCs w:val="24"/>
        </w:rPr>
        <w:t>Razones por las cuales el cliente elige nuestros productos o servicios</w:t>
      </w:r>
    </w:p>
    <w:p w14:paraId="337054B5" w14:textId="788FD60A" w:rsidR="3D1CDCF5" w:rsidRPr="00C843FB" w:rsidRDefault="3D1CDCF5">
      <w:pPr>
        <w:pStyle w:val="Prrafodelista"/>
        <w:numPr>
          <w:ilvl w:val="0"/>
          <w:numId w:val="25"/>
        </w:numPr>
        <w:shd w:val="clear" w:color="auto" w:fill="FFFFFF"/>
        <w:spacing w:after="0"/>
        <w:jc w:val="both"/>
        <w:rPr>
          <w:rFonts w:eastAsia="DM Sans" w:cs="Arial"/>
          <w:szCs w:val="24"/>
        </w:rPr>
      </w:pPr>
      <w:r w:rsidRPr="00C843FB">
        <w:rPr>
          <w:rFonts w:eastAsia="DM Sans" w:cs="Arial"/>
          <w:szCs w:val="24"/>
        </w:rPr>
        <w:t>Especialización en productos perecederos, logrando una gestión más específica y eficiente.</w:t>
      </w:r>
    </w:p>
    <w:p w14:paraId="26E730B4" w14:textId="36C4D2F1" w:rsidR="3D1CDCF5" w:rsidRPr="00C843FB" w:rsidRDefault="3D1CDCF5">
      <w:pPr>
        <w:pStyle w:val="Prrafodelista"/>
        <w:numPr>
          <w:ilvl w:val="0"/>
          <w:numId w:val="25"/>
        </w:numPr>
        <w:shd w:val="clear" w:color="auto" w:fill="FFFFFF"/>
        <w:spacing w:after="0"/>
        <w:jc w:val="both"/>
        <w:rPr>
          <w:rFonts w:eastAsia="DM Sans" w:cs="Arial"/>
          <w:szCs w:val="24"/>
        </w:rPr>
      </w:pPr>
      <w:r w:rsidRPr="00C843FB">
        <w:rPr>
          <w:rFonts w:eastAsia="DM Sans" w:cs="Arial"/>
          <w:szCs w:val="24"/>
        </w:rPr>
        <w:t>Automatización avanzada, con alertas de vencimiento y control en tiempo real, que reduce pérdidas.</w:t>
      </w:r>
    </w:p>
    <w:p w14:paraId="1BF3711C" w14:textId="2E53D562" w:rsidR="3D1CDCF5" w:rsidRPr="00C843FB" w:rsidRDefault="3D1CDCF5">
      <w:pPr>
        <w:pStyle w:val="Prrafodelista"/>
        <w:numPr>
          <w:ilvl w:val="0"/>
          <w:numId w:val="25"/>
        </w:numPr>
        <w:shd w:val="clear" w:color="auto" w:fill="FFFFFF"/>
        <w:spacing w:after="0"/>
        <w:jc w:val="both"/>
        <w:rPr>
          <w:rFonts w:eastAsia="DM Sans" w:cs="Arial"/>
          <w:szCs w:val="24"/>
        </w:rPr>
      </w:pPr>
      <w:r w:rsidRPr="00C843FB">
        <w:rPr>
          <w:rFonts w:eastAsia="DM Sans" w:cs="Arial"/>
          <w:szCs w:val="24"/>
        </w:rPr>
        <w:t>Tecnología moderna y accesible, en la nube y compatible con dispositivos móviles.</w:t>
      </w:r>
    </w:p>
    <w:p w14:paraId="00797EC3" w14:textId="6DE8ABC7" w:rsidR="3D1CDCF5" w:rsidRPr="00C843FB" w:rsidRDefault="3D1CDCF5">
      <w:pPr>
        <w:pStyle w:val="Prrafodelista"/>
        <w:numPr>
          <w:ilvl w:val="0"/>
          <w:numId w:val="25"/>
        </w:numPr>
        <w:shd w:val="clear" w:color="auto" w:fill="FFFFFF"/>
        <w:spacing w:after="0"/>
        <w:jc w:val="both"/>
        <w:rPr>
          <w:rFonts w:eastAsia="DM Sans" w:cs="Arial"/>
          <w:szCs w:val="24"/>
        </w:rPr>
      </w:pPr>
      <w:r w:rsidRPr="00C843FB">
        <w:rPr>
          <w:rFonts w:eastAsia="DM Sans" w:cs="Arial"/>
          <w:szCs w:val="24"/>
        </w:rPr>
        <w:t xml:space="preserve">Facilidad de uso y capacitación sencilla para el personal del </w:t>
      </w:r>
      <w:proofErr w:type="spellStart"/>
      <w:r w:rsidRPr="00C843FB">
        <w:rPr>
          <w:rFonts w:eastAsia="DM Sans" w:cs="Arial"/>
          <w:szCs w:val="24"/>
        </w:rPr>
        <w:t>minimarket</w:t>
      </w:r>
      <w:proofErr w:type="spellEnd"/>
      <w:r w:rsidRPr="00C843FB">
        <w:rPr>
          <w:rFonts w:eastAsia="DM Sans" w:cs="Arial"/>
          <w:szCs w:val="24"/>
        </w:rPr>
        <w:t>.</w:t>
      </w:r>
    </w:p>
    <w:p w14:paraId="38BD65E2" w14:textId="08680CFD" w:rsidR="3D1CDCF5" w:rsidRPr="00C843FB" w:rsidRDefault="3D1CDCF5">
      <w:pPr>
        <w:pStyle w:val="Prrafodelista"/>
        <w:numPr>
          <w:ilvl w:val="0"/>
          <w:numId w:val="25"/>
        </w:numPr>
        <w:shd w:val="clear" w:color="auto" w:fill="FFFFFF"/>
        <w:spacing w:after="0"/>
        <w:jc w:val="both"/>
        <w:rPr>
          <w:rFonts w:eastAsia="DM Sans" w:cs="Arial"/>
          <w:szCs w:val="24"/>
        </w:rPr>
      </w:pPr>
      <w:r w:rsidRPr="00C843FB">
        <w:rPr>
          <w:rFonts w:eastAsia="DM Sans" w:cs="Arial"/>
          <w:szCs w:val="24"/>
        </w:rPr>
        <w:t>Reducción de costos, mediante la optimización del inventario y pedidos.</w:t>
      </w:r>
    </w:p>
    <w:p w14:paraId="4AF46230" w14:textId="73B46D68" w:rsidR="660D474E" w:rsidRDefault="660D474E">
      <w:pPr>
        <w:shd w:val="clear" w:color="auto" w:fill="FFFFFF"/>
        <w:spacing w:after="240"/>
        <w:jc w:val="both"/>
      </w:pPr>
      <w:r w:rsidRPr="00C843FB">
        <w:rPr>
          <w:rFonts w:eastAsia="DM Sans" w:cs="Arial"/>
          <w:b/>
          <w:bCs/>
          <w:szCs w:val="24"/>
        </w:rPr>
        <w:t>Cómo se diferencia la organización de los competidores</w:t>
      </w:r>
      <w:r>
        <w:br/>
      </w:r>
      <w:proofErr w:type="spellStart"/>
      <w:r w:rsidRPr="00C843FB">
        <w:rPr>
          <w:rFonts w:eastAsia="DM Sans" w:cs="Arial"/>
          <w:szCs w:val="24"/>
        </w:rPr>
        <w:t>Fresh</w:t>
      </w:r>
      <w:proofErr w:type="spellEnd"/>
      <w:r w:rsidRPr="00C843FB">
        <w:rPr>
          <w:rFonts w:eastAsia="DM Sans" w:cs="Arial"/>
          <w:szCs w:val="24"/>
        </w:rPr>
        <w:t xml:space="preserve"> </w:t>
      </w:r>
      <w:proofErr w:type="spellStart"/>
      <w:r w:rsidRPr="00C843FB">
        <w:rPr>
          <w:rFonts w:eastAsia="DM Sans" w:cs="Arial"/>
          <w:szCs w:val="24"/>
        </w:rPr>
        <w:t>Market</w:t>
      </w:r>
      <w:proofErr w:type="spellEnd"/>
      <w:r w:rsidRPr="00C843FB">
        <w:rPr>
          <w:rFonts w:eastAsia="DM Sans" w:cs="Arial"/>
          <w:szCs w:val="24"/>
        </w:rPr>
        <w:t xml:space="preserve"> se diferencia por:</w:t>
      </w:r>
    </w:p>
    <w:p w14:paraId="4A6F11F4" w14:textId="7E61F0B7" w:rsidR="660D474E" w:rsidRPr="00C843FB" w:rsidRDefault="660D474E">
      <w:pPr>
        <w:pStyle w:val="Prrafodelista"/>
        <w:numPr>
          <w:ilvl w:val="0"/>
          <w:numId w:val="24"/>
        </w:numPr>
        <w:shd w:val="clear" w:color="auto" w:fill="FFFFFF"/>
        <w:spacing w:after="0"/>
        <w:jc w:val="both"/>
        <w:rPr>
          <w:rFonts w:eastAsia="DM Sans" w:cs="Arial"/>
          <w:szCs w:val="24"/>
        </w:rPr>
      </w:pPr>
      <w:r w:rsidRPr="00C843FB">
        <w:rPr>
          <w:rFonts w:eastAsia="DM Sans" w:cs="Arial"/>
          <w:szCs w:val="24"/>
        </w:rPr>
        <w:t xml:space="preserve">Enfoque exclusivo en </w:t>
      </w:r>
      <w:proofErr w:type="spellStart"/>
      <w:r w:rsidRPr="00C843FB">
        <w:rPr>
          <w:rFonts w:eastAsia="DM Sans" w:cs="Arial"/>
          <w:szCs w:val="24"/>
        </w:rPr>
        <w:t>minimarkets</w:t>
      </w:r>
      <w:proofErr w:type="spellEnd"/>
      <w:r w:rsidRPr="00C843FB">
        <w:rPr>
          <w:rFonts w:eastAsia="DM Sans" w:cs="Arial"/>
          <w:szCs w:val="24"/>
        </w:rPr>
        <w:t xml:space="preserve"> y productos perecederos.</w:t>
      </w:r>
    </w:p>
    <w:p w14:paraId="46311510" w14:textId="157F299F" w:rsidR="660D474E" w:rsidRPr="00C843FB" w:rsidRDefault="660D474E">
      <w:pPr>
        <w:pStyle w:val="Prrafodelista"/>
        <w:numPr>
          <w:ilvl w:val="0"/>
          <w:numId w:val="24"/>
        </w:numPr>
        <w:shd w:val="clear" w:color="auto" w:fill="FFFFFF"/>
        <w:spacing w:after="0"/>
        <w:jc w:val="both"/>
        <w:rPr>
          <w:rFonts w:eastAsia="DM Sans" w:cs="Arial"/>
          <w:szCs w:val="24"/>
        </w:rPr>
      </w:pPr>
      <w:r w:rsidRPr="00C843FB">
        <w:rPr>
          <w:rFonts w:eastAsia="DM Sans" w:cs="Arial"/>
          <w:szCs w:val="24"/>
        </w:rPr>
        <w:t>Integración de tecnologías innovadoras como códigos QR, sensores y análisis predictivo.</w:t>
      </w:r>
    </w:p>
    <w:p w14:paraId="5F8C7028" w14:textId="3AE20A31" w:rsidR="660D474E" w:rsidRPr="00C843FB" w:rsidRDefault="660D474E">
      <w:pPr>
        <w:pStyle w:val="Prrafodelista"/>
        <w:numPr>
          <w:ilvl w:val="0"/>
          <w:numId w:val="24"/>
        </w:numPr>
        <w:shd w:val="clear" w:color="auto" w:fill="FFFFFF"/>
        <w:spacing w:after="0"/>
        <w:jc w:val="both"/>
        <w:rPr>
          <w:rFonts w:eastAsia="DM Sans" w:cs="Arial"/>
          <w:szCs w:val="24"/>
        </w:rPr>
      </w:pPr>
      <w:r w:rsidRPr="00C843FB">
        <w:rPr>
          <w:rFonts w:eastAsia="DM Sans" w:cs="Arial"/>
          <w:szCs w:val="24"/>
        </w:rPr>
        <w:t>Atención personalizada y soporte técnico dedicado.</w:t>
      </w:r>
    </w:p>
    <w:p w14:paraId="5997FA67" w14:textId="20E919C9" w:rsidR="660D474E" w:rsidRPr="00C843FB" w:rsidRDefault="660D474E">
      <w:pPr>
        <w:pStyle w:val="Prrafodelista"/>
        <w:numPr>
          <w:ilvl w:val="0"/>
          <w:numId w:val="24"/>
        </w:numPr>
        <w:shd w:val="clear" w:color="auto" w:fill="FFFFFF"/>
        <w:spacing w:after="0"/>
        <w:jc w:val="both"/>
        <w:rPr>
          <w:rFonts w:eastAsia="DM Sans" w:cs="Arial"/>
          <w:szCs w:val="24"/>
        </w:rPr>
      </w:pPr>
      <w:r w:rsidRPr="00C843FB">
        <w:rPr>
          <w:rFonts w:eastAsia="DM Sans" w:cs="Arial"/>
          <w:szCs w:val="24"/>
        </w:rPr>
        <w:t>Propuesta de valor centrada en la reducción de pérdidas y la automatización de procesos.</w:t>
      </w:r>
    </w:p>
    <w:p w14:paraId="591DFF9D" w14:textId="35C3CA2B" w:rsidR="660D474E" w:rsidRDefault="660D474E">
      <w:pPr>
        <w:shd w:val="clear" w:color="auto" w:fill="FFFFFF"/>
        <w:spacing w:after="240"/>
        <w:jc w:val="both"/>
      </w:pPr>
      <w:r w:rsidRPr="00C843FB">
        <w:rPr>
          <w:rFonts w:eastAsia="DM Sans" w:cs="Arial"/>
          <w:b/>
          <w:bCs/>
          <w:szCs w:val="24"/>
        </w:rPr>
        <w:t>Tipo de organizaciones de mercadeo a usar</w:t>
      </w:r>
    </w:p>
    <w:p w14:paraId="4D9FA341" w14:textId="16FD0459" w:rsidR="660D474E" w:rsidRPr="00C843FB" w:rsidRDefault="660D474E">
      <w:pPr>
        <w:pStyle w:val="Prrafodelista"/>
        <w:numPr>
          <w:ilvl w:val="0"/>
          <w:numId w:val="23"/>
        </w:numPr>
        <w:shd w:val="clear" w:color="auto" w:fill="FFFFFF"/>
        <w:spacing w:after="0"/>
        <w:jc w:val="both"/>
        <w:rPr>
          <w:rFonts w:eastAsia="DM Sans" w:cs="Arial"/>
          <w:szCs w:val="24"/>
        </w:rPr>
      </w:pPr>
      <w:r w:rsidRPr="00C843FB">
        <w:rPr>
          <w:rFonts w:eastAsia="DM Sans" w:cs="Arial"/>
          <w:szCs w:val="24"/>
        </w:rPr>
        <w:t xml:space="preserve">Marketing digital: campañas en redes sociales, Google </w:t>
      </w:r>
      <w:proofErr w:type="spellStart"/>
      <w:r w:rsidRPr="00C843FB">
        <w:rPr>
          <w:rFonts w:eastAsia="DM Sans" w:cs="Arial"/>
          <w:szCs w:val="24"/>
        </w:rPr>
        <w:t>Ads</w:t>
      </w:r>
      <w:proofErr w:type="spellEnd"/>
      <w:r w:rsidRPr="00C843FB">
        <w:rPr>
          <w:rFonts w:eastAsia="DM Sans" w:cs="Arial"/>
          <w:szCs w:val="24"/>
        </w:rPr>
        <w:t>, email marketing.</w:t>
      </w:r>
    </w:p>
    <w:p w14:paraId="69A705C7" w14:textId="4CB5579B" w:rsidR="660D474E" w:rsidRPr="00C843FB" w:rsidRDefault="660D474E">
      <w:pPr>
        <w:pStyle w:val="Prrafodelista"/>
        <w:numPr>
          <w:ilvl w:val="0"/>
          <w:numId w:val="23"/>
        </w:numPr>
        <w:shd w:val="clear" w:color="auto" w:fill="FFFFFF"/>
        <w:spacing w:after="0"/>
        <w:jc w:val="both"/>
        <w:rPr>
          <w:rFonts w:eastAsia="DM Sans" w:cs="Arial"/>
          <w:szCs w:val="24"/>
        </w:rPr>
      </w:pPr>
      <w:r w:rsidRPr="00C843FB">
        <w:rPr>
          <w:rFonts w:eastAsia="DM Sans" w:cs="Arial"/>
          <w:szCs w:val="24"/>
        </w:rPr>
        <w:t>Presentaciones y demos gratuitas para atraer nuevos clientes.</w:t>
      </w:r>
    </w:p>
    <w:p w14:paraId="1434FE56" w14:textId="4F6F0B31" w:rsidR="660D474E" w:rsidRPr="00C843FB" w:rsidRDefault="660D474E">
      <w:pPr>
        <w:pStyle w:val="Prrafodelista"/>
        <w:numPr>
          <w:ilvl w:val="0"/>
          <w:numId w:val="23"/>
        </w:numPr>
        <w:shd w:val="clear" w:color="auto" w:fill="FFFFFF"/>
        <w:spacing w:after="0"/>
        <w:jc w:val="both"/>
        <w:rPr>
          <w:rFonts w:eastAsia="DM Sans" w:cs="Arial"/>
          <w:szCs w:val="24"/>
        </w:rPr>
      </w:pPr>
      <w:r w:rsidRPr="00C843FB">
        <w:rPr>
          <w:rFonts w:eastAsia="DM Sans" w:cs="Arial"/>
          <w:szCs w:val="24"/>
        </w:rPr>
        <w:t>Participación en ferias del sector y eventos comerciales.</w:t>
      </w:r>
    </w:p>
    <w:p w14:paraId="23DC97F7" w14:textId="148E615C" w:rsidR="660D474E" w:rsidRPr="00C843FB" w:rsidRDefault="660D474E">
      <w:pPr>
        <w:pStyle w:val="Prrafodelista"/>
        <w:numPr>
          <w:ilvl w:val="0"/>
          <w:numId w:val="23"/>
        </w:numPr>
        <w:shd w:val="clear" w:color="auto" w:fill="FFFFFF"/>
        <w:spacing w:after="0"/>
        <w:jc w:val="both"/>
        <w:rPr>
          <w:rFonts w:eastAsia="DM Sans" w:cs="Arial"/>
          <w:szCs w:val="24"/>
        </w:rPr>
      </w:pPr>
      <w:r w:rsidRPr="00C843FB">
        <w:rPr>
          <w:rFonts w:eastAsia="DM Sans" w:cs="Arial"/>
          <w:szCs w:val="24"/>
        </w:rPr>
        <w:t xml:space="preserve">Alianzas estratégicas con cámaras de comercio y asociaciones de </w:t>
      </w:r>
      <w:proofErr w:type="spellStart"/>
      <w:r w:rsidRPr="00C843FB">
        <w:rPr>
          <w:rFonts w:eastAsia="DM Sans" w:cs="Arial"/>
          <w:szCs w:val="24"/>
        </w:rPr>
        <w:t>minimarkets</w:t>
      </w:r>
      <w:proofErr w:type="spellEnd"/>
      <w:r w:rsidRPr="00C843FB">
        <w:rPr>
          <w:rFonts w:eastAsia="DM Sans" w:cs="Arial"/>
          <w:szCs w:val="24"/>
        </w:rPr>
        <w:t>.</w:t>
      </w:r>
    </w:p>
    <w:p w14:paraId="7E48BB26" w14:textId="3D7F4854" w:rsidR="7258645B" w:rsidRPr="00C843FB" w:rsidRDefault="7258645B">
      <w:pPr>
        <w:shd w:val="clear" w:color="auto" w:fill="FFFFFF"/>
        <w:spacing w:after="240"/>
        <w:jc w:val="both"/>
        <w:rPr>
          <w:rFonts w:eastAsia="DM Sans" w:cs="Arial"/>
          <w:b/>
          <w:bCs/>
          <w:szCs w:val="24"/>
        </w:rPr>
      </w:pPr>
    </w:p>
    <w:p w14:paraId="00F66960" w14:textId="2F10F87D" w:rsidR="7258645B" w:rsidRPr="00C843FB" w:rsidRDefault="7258645B">
      <w:pPr>
        <w:shd w:val="clear" w:color="auto" w:fill="FFFFFF"/>
        <w:spacing w:after="240"/>
        <w:jc w:val="both"/>
        <w:rPr>
          <w:rFonts w:eastAsia="DM Sans" w:cs="Arial"/>
          <w:b/>
          <w:bCs/>
          <w:szCs w:val="24"/>
        </w:rPr>
      </w:pPr>
    </w:p>
    <w:p w14:paraId="393D9060" w14:textId="06AD65F2" w:rsidR="660D474E" w:rsidRDefault="660D474E">
      <w:pPr>
        <w:shd w:val="clear" w:color="auto" w:fill="FFFFFF"/>
        <w:spacing w:after="240"/>
        <w:jc w:val="both"/>
      </w:pPr>
      <w:r w:rsidRPr="00C843FB">
        <w:rPr>
          <w:rFonts w:eastAsia="DM Sans" w:cs="Arial"/>
          <w:b/>
          <w:bCs/>
          <w:szCs w:val="24"/>
        </w:rPr>
        <w:t>Mercado objetivo</w:t>
      </w:r>
      <w:r>
        <w:br/>
      </w:r>
      <w:r w:rsidRPr="00C843FB">
        <w:rPr>
          <w:rFonts w:eastAsia="DM Sans" w:cs="Arial"/>
          <w:szCs w:val="24"/>
        </w:rPr>
        <w:t xml:space="preserve">El mercado principal son </w:t>
      </w:r>
      <w:proofErr w:type="spellStart"/>
      <w:r w:rsidRPr="00C843FB">
        <w:rPr>
          <w:rFonts w:eastAsia="DM Sans" w:cs="Arial"/>
          <w:szCs w:val="24"/>
        </w:rPr>
        <w:t>minimarkets</w:t>
      </w:r>
      <w:proofErr w:type="spellEnd"/>
      <w:r w:rsidRPr="00C843FB">
        <w:rPr>
          <w:rFonts w:eastAsia="DM Sans" w:cs="Arial"/>
          <w:szCs w:val="24"/>
        </w:rPr>
        <w:t xml:space="preserve"> independientes y pequeñas cadenas en </w:t>
      </w:r>
      <w:r w:rsidRPr="00C843FB">
        <w:rPr>
          <w:rFonts w:eastAsia="DM Sans" w:cs="Arial"/>
          <w:szCs w:val="24"/>
        </w:rPr>
        <w:lastRenderedPageBreak/>
        <w:t>Costa Rica, particularmente aquellos que manejan inventario de productos perecederos y desean adoptar soluciones tecnológicas para mejorar su control.</w:t>
      </w:r>
    </w:p>
    <w:p w14:paraId="39139EFD" w14:textId="5E4DA38B" w:rsidR="660D474E" w:rsidRDefault="660D474E">
      <w:pPr>
        <w:shd w:val="clear" w:color="auto" w:fill="FFFFFF"/>
        <w:spacing w:after="240"/>
        <w:jc w:val="both"/>
      </w:pPr>
      <w:r w:rsidRPr="00C843FB">
        <w:rPr>
          <w:rFonts w:eastAsia="DM Sans" w:cs="Arial"/>
          <w:b/>
          <w:bCs/>
          <w:szCs w:val="24"/>
        </w:rPr>
        <w:t>Grupos objetivo en los esfuerzos de mercadeo</w:t>
      </w:r>
    </w:p>
    <w:p w14:paraId="6CE15167" w14:textId="4AA0A550" w:rsidR="660D474E" w:rsidRPr="00C843FB" w:rsidRDefault="660D474E">
      <w:pPr>
        <w:pStyle w:val="Prrafodelista"/>
        <w:numPr>
          <w:ilvl w:val="0"/>
          <w:numId w:val="22"/>
        </w:numPr>
        <w:shd w:val="clear" w:color="auto" w:fill="FFFFFF"/>
        <w:spacing w:after="0"/>
        <w:jc w:val="both"/>
        <w:rPr>
          <w:rFonts w:eastAsia="DM Sans" w:cs="Arial"/>
          <w:szCs w:val="24"/>
        </w:rPr>
      </w:pPr>
      <w:r w:rsidRPr="00C843FB">
        <w:rPr>
          <w:rFonts w:eastAsia="DM Sans" w:cs="Arial"/>
          <w:szCs w:val="24"/>
        </w:rPr>
        <w:t xml:space="preserve">Propietarios y gerentes de </w:t>
      </w:r>
      <w:proofErr w:type="spellStart"/>
      <w:r w:rsidRPr="00C843FB">
        <w:rPr>
          <w:rFonts w:eastAsia="DM Sans" w:cs="Arial"/>
          <w:szCs w:val="24"/>
        </w:rPr>
        <w:t>minimarkets</w:t>
      </w:r>
      <w:proofErr w:type="spellEnd"/>
      <w:r w:rsidRPr="00C843FB">
        <w:rPr>
          <w:rFonts w:eastAsia="DM Sans" w:cs="Arial"/>
          <w:szCs w:val="24"/>
        </w:rPr>
        <w:t>.</w:t>
      </w:r>
    </w:p>
    <w:p w14:paraId="6D8A8750" w14:textId="004E3C98" w:rsidR="660D474E" w:rsidRPr="00C843FB" w:rsidRDefault="660D474E">
      <w:pPr>
        <w:pStyle w:val="Prrafodelista"/>
        <w:numPr>
          <w:ilvl w:val="0"/>
          <w:numId w:val="22"/>
        </w:numPr>
        <w:shd w:val="clear" w:color="auto" w:fill="FFFFFF"/>
        <w:spacing w:after="0"/>
        <w:jc w:val="both"/>
        <w:rPr>
          <w:rFonts w:eastAsia="DM Sans" w:cs="Arial"/>
          <w:szCs w:val="24"/>
        </w:rPr>
      </w:pPr>
      <w:r w:rsidRPr="00C843FB">
        <w:rPr>
          <w:rFonts w:eastAsia="DM Sans" w:cs="Arial"/>
          <w:szCs w:val="24"/>
        </w:rPr>
        <w:t>Personal encargado de inventarios y compras.</w:t>
      </w:r>
    </w:p>
    <w:p w14:paraId="26030308" w14:textId="6B52DF89" w:rsidR="660D474E" w:rsidRPr="00C843FB" w:rsidRDefault="660D474E">
      <w:pPr>
        <w:pStyle w:val="Prrafodelista"/>
        <w:numPr>
          <w:ilvl w:val="0"/>
          <w:numId w:val="22"/>
        </w:numPr>
        <w:shd w:val="clear" w:color="auto" w:fill="FFFFFF"/>
        <w:spacing w:after="0"/>
        <w:jc w:val="both"/>
        <w:rPr>
          <w:rFonts w:eastAsia="DM Sans" w:cs="Arial"/>
          <w:szCs w:val="24"/>
        </w:rPr>
      </w:pPr>
      <w:r w:rsidRPr="00C843FB">
        <w:rPr>
          <w:rFonts w:eastAsia="DM Sans" w:cs="Arial"/>
          <w:szCs w:val="24"/>
        </w:rPr>
        <w:t>Equipos de tecnología y sistemas administrativos en pequeñas cadenas.</w:t>
      </w:r>
    </w:p>
    <w:p w14:paraId="446E1B6E" w14:textId="74EB45C0" w:rsidR="00CE2A0D" w:rsidRDefault="00CE2A0D">
      <w:pPr>
        <w:pStyle w:val="Prrafodelista"/>
        <w:shd w:val="clear" w:color="auto" w:fill="FFFFFF"/>
        <w:spacing w:after="0"/>
        <w:jc w:val="both"/>
        <w:rPr>
          <w:rFonts w:ascii="DM Sans" w:eastAsia="DM Sans" w:hAnsi="DM Sans" w:cs="DM Sans"/>
          <w:szCs w:val="24"/>
        </w:rPr>
      </w:pPr>
    </w:p>
    <w:p w14:paraId="525468B2" w14:textId="77777777" w:rsidR="00CE2A0D" w:rsidRPr="007D066D" w:rsidRDefault="00CE2A0D" w:rsidP="00CE2A0D">
      <w:pPr>
        <w:shd w:val="clear" w:color="auto" w:fill="FFFFFF"/>
        <w:spacing w:after="0"/>
        <w:rPr>
          <w:color w:val="00B050"/>
          <w:szCs w:val="24"/>
        </w:rPr>
      </w:pPr>
    </w:p>
    <w:p w14:paraId="0B4161D7" w14:textId="77777777" w:rsidR="00650C32" w:rsidRDefault="00650C32" w:rsidP="00650C32">
      <w:pPr>
        <w:pStyle w:val="Ttulo1"/>
        <w:rPr>
          <w:lang w:val="es-VE"/>
        </w:rPr>
      </w:pPr>
      <w:bookmarkStart w:id="25" w:name="_Toc447627825"/>
      <w:r>
        <w:rPr>
          <w:lang w:val="es-VE"/>
        </w:rPr>
        <w:t>Factibilidad operacional</w:t>
      </w:r>
      <w:bookmarkEnd w:id="25"/>
    </w:p>
    <w:p w14:paraId="32C6E658" w14:textId="099B6F85" w:rsidR="7002389A" w:rsidRPr="00C843FB" w:rsidRDefault="7002389A" w:rsidP="7258645B">
      <w:pPr>
        <w:pStyle w:val="Ttulo1"/>
        <w:rPr>
          <w:rFonts w:eastAsia="DM Sans" w:cs="Arial"/>
          <w:b w:val="0"/>
          <w:bCs w:val="0"/>
          <w:sz w:val="24"/>
          <w:szCs w:val="24"/>
          <w:lang w:val="es-VE"/>
        </w:rPr>
      </w:pPr>
      <w:r w:rsidRPr="00C843FB">
        <w:rPr>
          <w:rFonts w:eastAsia="DM Sans" w:cs="Arial"/>
          <w:b w:val="0"/>
          <w:bCs w:val="0"/>
          <w:color w:val="auto"/>
          <w:sz w:val="24"/>
          <w:szCs w:val="24"/>
          <w:lang w:val="es-VE" w:eastAsia="en-US"/>
        </w:rPr>
        <w:t>El sistema encaja bien con el entorno y cultura prexistente</w:t>
      </w:r>
      <w:r w:rsidR="24ABF33B" w:rsidRPr="00C843FB">
        <w:rPr>
          <w:rFonts w:eastAsia="DM Sans" w:cs="Arial"/>
          <w:b w:val="0"/>
          <w:bCs w:val="0"/>
          <w:color w:val="auto"/>
          <w:sz w:val="24"/>
          <w:szCs w:val="24"/>
          <w:lang w:val="es-VE" w:eastAsia="en-US"/>
        </w:rPr>
        <w:t xml:space="preserve">s </w:t>
      </w:r>
      <w:r w:rsidR="7974A1D4" w:rsidRPr="00C843FB">
        <w:rPr>
          <w:rFonts w:eastAsia="DM Sans" w:cs="Arial"/>
          <w:b w:val="0"/>
          <w:bCs w:val="0"/>
          <w:color w:val="auto"/>
          <w:sz w:val="24"/>
          <w:szCs w:val="24"/>
          <w:lang w:val="es-VE" w:eastAsia="en-US"/>
        </w:rPr>
        <w:t xml:space="preserve">en la </w:t>
      </w:r>
      <w:r w:rsidR="1A29A669" w:rsidRPr="00C843FB">
        <w:rPr>
          <w:rFonts w:eastAsia="DM Sans" w:cs="Arial"/>
          <w:b w:val="0"/>
          <w:bCs w:val="0"/>
          <w:color w:val="auto"/>
          <w:sz w:val="24"/>
          <w:szCs w:val="24"/>
          <w:lang w:val="es-VE" w:eastAsia="en-US"/>
        </w:rPr>
        <w:t>organización</w:t>
      </w:r>
      <w:r w:rsidR="7974A1D4" w:rsidRPr="00C843FB">
        <w:rPr>
          <w:rFonts w:eastAsia="DM Sans" w:cs="Arial"/>
          <w:b w:val="0"/>
          <w:bCs w:val="0"/>
          <w:color w:val="auto"/>
          <w:sz w:val="24"/>
          <w:szCs w:val="24"/>
          <w:lang w:val="es-VE" w:eastAsia="en-US"/>
        </w:rPr>
        <w:t xml:space="preserve"> </w:t>
      </w:r>
      <w:r w:rsidR="24ABF33B" w:rsidRPr="00C843FB">
        <w:rPr>
          <w:rFonts w:eastAsia="DM Sans" w:cs="Arial"/>
          <w:b w:val="0"/>
          <w:bCs w:val="0"/>
          <w:color w:val="auto"/>
          <w:sz w:val="24"/>
          <w:szCs w:val="24"/>
          <w:lang w:val="es-VE" w:eastAsia="en-US"/>
        </w:rPr>
        <w:t xml:space="preserve">debido a que la empresa </w:t>
      </w:r>
      <w:r w:rsidR="5B6F02AC" w:rsidRPr="00C843FB">
        <w:rPr>
          <w:rFonts w:eastAsia="DM Sans" w:cs="Arial"/>
          <w:b w:val="0"/>
          <w:bCs w:val="0"/>
          <w:color w:val="auto"/>
          <w:sz w:val="24"/>
          <w:szCs w:val="24"/>
          <w:lang w:val="es-VE" w:eastAsia="en-US"/>
        </w:rPr>
        <w:t>está</w:t>
      </w:r>
      <w:r w:rsidR="24ABF33B" w:rsidRPr="00C843FB">
        <w:rPr>
          <w:rFonts w:eastAsia="DM Sans" w:cs="Arial"/>
          <w:b w:val="0"/>
          <w:bCs w:val="0"/>
          <w:color w:val="auto"/>
          <w:sz w:val="24"/>
          <w:szCs w:val="24"/>
          <w:lang w:val="es-VE" w:eastAsia="en-US"/>
        </w:rPr>
        <w:t xml:space="preserve"> en busca de la mejora continua y decide apostar p</w:t>
      </w:r>
      <w:r w:rsidR="2616EBFF" w:rsidRPr="00C843FB">
        <w:rPr>
          <w:rFonts w:eastAsia="DM Sans" w:cs="Arial"/>
          <w:b w:val="0"/>
          <w:bCs w:val="0"/>
          <w:color w:val="auto"/>
          <w:sz w:val="24"/>
          <w:szCs w:val="24"/>
          <w:lang w:val="es-VE" w:eastAsia="en-US"/>
        </w:rPr>
        <w:t xml:space="preserve">or la tecnología. El sistema y el proyecto se basan en una necesidad real debido a que mejorar la eficiencia del inventario, </w:t>
      </w:r>
      <w:r w:rsidR="0C5E3DE7" w:rsidRPr="00C843FB">
        <w:rPr>
          <w:rFonts w:eastAsia="DM Sans" w:cs="Arial"/>
          <w:b w:val="0"/>
          <w:bCs w:val="0"/>
          <w:color w:val="auto"/>
          <w:sz w:val="24"/>
          <w:szCs w:val="24"/>
          <w:lang w:val="es-VE" w:eastAsia="en-US"/>
        </w:rPr>
        <w:t>así</w:t>
      </w:r>
      <w:r w:rsidR="2616EBFF" w:rsidRPr="00C843FB">
        <w:rPr>
          <w:rFonts w:eastAsia="DM Sans" w:cs="Arial"/>
          <w:b w:val="0"/>
          <w:bCs w:val="0"/>
          <w:color w:val="auto"/>
          <w:sz w:val="24"/>
          <w:szCs w:val="24"/>
          <w:lang w:val="es-VE" w:eastAsia="en-US"/>
        </w:rPr>
        <w:t xml:space="preserve"> como evitar la </w:t>
      </w:r>
      <w:r w:rsidR="5C3A2592" w:rsidRPr="00C843FB">
        <w:rPr>
          <w:rFonts w:eastAsia="DM Sans" w:cs="Arial"/>
          <w:b w:val="0"/>
          <w:bCs w:val="0"/>
          <w:color w:val="auto"/>
          <w:sz w:val="24"/>
          <w:szCs w:val="24"/>
          <w:lang w:val="es-VE" w:eastAsia="en-US"/>
        </w:rPr>
        <w:t>pérdida</w:t>
      </w:r>
      <w:r w:rsidR="2616EBFF" w:rsidRPr="00C843FB">
        <w:rPr>
          <w:rFonts w:eastAsia="DM Sans" w:cs="Arial"/>
          <w:b w:val="0"/>
          <w:bCs w:val="0"/>
          <w:color w:val="auto"/>
          <w:sz w:val="24"/>
          <w:szCs w:val="24"/>
          <w:lang w:val="es-VE" w:eastAsia="en-US"/>
        </w:rPr>
        <w:t xml:space="preserve"> de productos p</w:t>
      </w:r>
      <w:r w:rsidR="2BEB29A8" w:rsidRPr="00C843FB">
        <w:rPr>
          <w:rFonts w:eastAsia="DM Sans" w:cs="Arial"/>
          <w:b w:val="0"/>
          <w:bCs w:val="0"/>
          <w:color w:val="auto"/>
          <w:sz w:val="24"/>
          <w:szCs w:val="24"/>
          <w:lang w:val="es-VE" w:eastAsia="en-US"/>
        </w:rPr>
        <w:t xml:space="preserve">erecederos es algo muy importante </w:t>
      </w:r>
      <w:r w:rsidR="53B06898" w:rsidRPr="00C843FB">
        <w:rPr>
          <w:rFonts w:eastAsia="DM Sans" w:cs="Arial"/>
          <w:b w:val="0"/>
          <w:bCs w:val="0"/>
          <w:color w:val="auto"/>
          <w:sz w:val="24"/>
          <w:szCs w:val="24"/>
          <w:lang w:val="es-VE" w:eastAsia="en-US"/>
        </w:rPr>
        <w:t>por</w:t>
      </w:r>
      <w:r w:rsidR="2BEB29A8" w:rsidRPr="00C843FB">
        <w:rPr>
          <w:rFonts w:eastAsia="DM Sans" w:cs="Arial"/>
          <w:b w:val="0"/>
          <w:bCs w:val="0"/>
          <w:color w:val="auto"/>
          <w:sz w:val="24"/>
          <w:szCs w:val="24"/>
          <w:lang w:val="es-VE" w:eastAsia="en-US"/>
        </w:rPr>
        <w:t xml:space="preserve"> las </w:t>
      </w:r>
      <w:r w:rsidR="3AEBA272" w:rsidRPr="00C843FB">
        <w:rPr>
          <w:rFonts w:eastAsia="DM Sans" w:cs="Arial"/>
          <w:b w:val="0"/>
          <w:bCs w:val="0"/>
          <w:color w:val="auto"/>
          <w:sz w:val="24"/>
          <w:szCs w:val="24"/>
          <w:lang w:val="es-VE" w:eastAsia="en-US"/>
        </w:rPr>
        <w:t>pérdidas</w:t>
      </w:r>
      <w:r w:rsidR="2BEB29A8" w:rsidRPr="00C843FB">
        <w:rPr>
          <w:rFonts w:eastAsia="DM Sans" w:cs="Arial"/>
          <w:b w:val="0"/>
          <w:bCs w:val="0"/>
          <w:color w:val="auto"/>
          <w:sz w:val="24"/>
          <w:szCs w:val="24"/>
          <w:lang w:val="es-VE" w:eastAsia="en-US"/>
        </w:rPr>
        <w:t xml:space="preserve"> </w:t>
      </w:r>
      <w:r w:rsidR="65326DB1" w:rsidRPr="00C843FB">
        <w:rPr>
          <w:rFonts w:eastAsia="DM Sans" w:cs="Arial"/>
          <w:b w:val="0"/>
          <w:bCs w:val="0"/>
          <w:color w:val="auto"/>
          <w:sz w:val="24"/>
          <w:szCs w:val="24"/>
          <w:lang w:val="es-VE" w:eastAsia="en-US"/>
        </w:rPr>
        <w:t>económicas</w:t>
      </w:r>
      <w:r w:rsidR="2BEB29A8" w:rsidRPr="00C843FB">
        <w:rPr>
          <w:rFonts w:eastAsia="DM Sans" w:cs="Arial"/>
          <w:b w:val="0"/>
          <w:bCs w:val="0"/>
          <w:color w:val="auto"/>
          <w:sz w:val="24"/>
          <w:szCs w:val="24"/>
          <w:lang w:val="es-VE" w:eastAsia="en-US"/>
        </w:rPr>
        <w:t xml:space="preserve"> que generan</w:t>
      </w:r>
      <w:r w:rsidR="25E512F7" w:rsidRPr="00C843FB">
        <w:rPr>
          <w:rFonts w:eastAsia="DM Sans" w:cs="Arial"/>
          <w:b w:val="0"/>
          <w:bCs w:val="0"/>
          <w:color w:val="auto"/>
          <w:sz w:val="24"/>
          <w:szCs w:val="24"/>
          <w:lang w:val="es-VE" w:eastAsia="en-US"/>
        </w:rPr>
        <w:t>.</w:t>
      </w:r>
    </w:p>
    <w:p w14:paraId="6A95BA79" w14:textId="2C648CF4" w:rsidR="25E512F7" w:rsidRPr="00C843FB" w:rsidRDefault="25E512F7" w:rsidP="7258645B">
      <w:pPr>
        <w:rPr>
          <w:rFonts w:eastAsia="DM Sans" w:cs="Arial"/>
          <w:szCs w:val="24"/>
        </w:rPr>
      </w:pPr>
      <w:r w:rsidRPr="00C843FB">
        <w:rPr>
          <w:rFonts w:eastAsia="DM Sans" w:cs="Arial"/>
          <w:szCs w:val="24"/>
        </w:rPr>
        <w:t>¿</w:t>
      </w:r>
      <w:r w:rsidR="684DC287" w:rsidRPr="00C843FB">
        <w:rPr>
          <w:rFonts w:eastAsia="DM Sans" w:cs="Arial"/>
          <w:szCs w:val="24"/>
        </w:rPr>
        <w:t>Qué</w:t>
      </w:r>
      <w:r w:rsidRPr="00C843FB">
        <w:rPr>
          <w:rFonts w:eastAsia="DM Sans" w:cs="Arial"/>
          <w:szCs w:val="24"/>
        </w:rPr>
        <w:t xml:space="preserve"> problemas resuelve y que oportunidades aprovecha?</w:t>
      </w:r>
    </w:p>
    <w:p w14:paraId="53D3B28E" w14:textId="0878764C" w:rsidR="25E512F7" w:rsidRPr="00C843FB" w:rsidRDefault="25E512F7" w:rsidP="7258645B">
      <w:pPr>
        <w:rPr>
          <w:rFonts w:eastAsia="DM Sans" w:cs="Arial"/>
          <w:szCs w:val="24"/>
        </w:rPr>
      </w:pPr>
      <w:r w:rsidRPr="00C843FB">
        <w:rPr>
          <w:rFonts w:eastAsia="DM Sans" w:cs="Arial"/>
          <w:szCs w:val="24"/>
        </w:rPr>
        <w:t>-Mediante alarmas se reducen perdidas por vencimiento</w:t>
      </w:r>
    </w:p>
    <w:p w14:paraId="08B4455B" w14:textId="3D4C2F8D" w:rsidR="25E512F7" w:rsidRPr="00C843FB" w:rsidRDefault="25E512F7" w:rsidP="7258645B">
      <w:pPr>
        <w:rPr>
          <w:rFonts w:eastAsia="DM Sans" w:cs="Arial"/>
          <w:szCs w:val="24"/>
        </w:rPr>
      </w:pPr>
      <w:r w:rsidRPr="00C843FB">
        <w:rPr>
          <w:rFonts w:eastAsia="DM Sans" w:cs="Arial"/>
          <w:szCs w:val="24"/>
        </w:rPr>
        <w:t>-Una mejora en el sistema</w:t>
      </w:r>
      <w:r w:rsidR="76909DD1" w:rsidRPr="00C843FB">
        <w:rPr>
          <w:rFonts w:eastAsia="DM Sans" w:cs="Arial"/>
          <w:szCs w:val="24"/>
        </w:rPr>
        <w:t xml:space="preserve"> le </w:t>
      </w:r>
      <w:r w:rsidR="5F62B5E4" w:rsidRPr="00C843FB">
        <w:rPr>
          <w:rFonts w:eastAsia="DM Sans" w:cs="Arial"/>
          <w:szCs w:val="24"/>
        </w:rPr>
        <w:t>dará</w:t>
      </w:r>
      <w:r w:rsidR="76909DD1" w:rsidRPr="00C843FB">
        <w:rPr>
          <w:rFonts w:eastAsia="DM Sans" w:cs="Arial"/>
          <w:szCs w:val="24"/>
        </w:rPr>
        <w:t xml:space="preserve"> una experiencia más gratificante al cliente dándole productos frescos.</w:t>
      </w:r>
    </w:p>
    <w:p w14:paraId="3BBAD1EF" w14:textId="4B6DBE90" w:rsidR="76909DD1" w:rsidRPr="00C843FB" w:rsidRDefault="76909DD1" w:rsidP="7258645B">
      <w:pPr>
        <w:rPr>
          <w:rFonts w:eastAsia="DM Sans" w:cs="Arial"/>
          <w:szCs w:val="24"/>
          <w:lang w:val="pt-BR"/>
        </w:rPr>
      </w:pPr>
      <w:r w:rsidRPr="00C843FB">
        <w:rPr>
          <w:rFonts w:eastAsia="DM Sans" w:cs="Arial"/>
          <w:szCs w:val="24"/>
          <w:lang w:val="pt-BR"/>
        </w:rPr>
        <w:t>-</w:t>
      </w:r>
      <w:r w:rsidR="3328AFEA" w:rsidRPr="00C843FB">
        <w:rPr>
          <w:rFonts w:eastAsia="DM Sans" w:cs="Arial"/>
          <w:szCs w:val="24"/>
          <w:lang w:val="pt-BR"/>
        </w:rPr>
        <w:t xml:space="preserve">Se beneficia de tecnologias como de </w:t>
      </w:r>
      <w:proofErr w:type="spellStart"/>
      <w:r w:rsidR="3328AFEA" w:rsidRPr="00C843FB">
        <w:rPr>
          <w:rFonts w:eastAsia="DM Sans" w:cs="Arial"/>
          <w:szCs w:val="24"/>
          <w:lang w:val="pt-BR"/>
        </w:rPr>
        <w:t>los</w:t>
      </w:r>
      <w:proofErr w:type="spellEnd"/>
      <w:r w:rsidR="3328AFEA" w:rsidRPr="00C843FB">
        <w:rPr>
          <w:rFonts w:eastAsia="DM Sans" w:cs="Arial"/>
          <w:szCs w:val="24"/>
          <w:lang w:val="pt-BR"/>
        </w:rPr>
        <w:t xml:space="preserve"> </w:t>
      </w:r>
      <w:r w:rsidR="1E88CF4B" w:rsidRPr="00C843FB">
        <w:rPr>
          <w:rFonts w:eastAsia="DM Sans" w:cs="Arial"/>
          <w:szCs w:val="24"/>
          <w:lang w:val="pt-BR"/>
        </w:rPr>
        <w:t>códigos</w:t>
      </w:r>
      <w:r w:rsidR="3328AFEA" w:rsidRPr="00C843FB">
        <w:rPr>
          <w:rFonts w:eastAsia="DM Sans" w:cs="Arial"/>
          <w:szCs w:val="24"/>
          <w:lang w:val="pt-BR"/>
        </w:rPr>
        <w:t xml:space="preserve"> QR</w:t>
      </w:r>
    </w:p>
    <w:p w14:paraId="7D0396CF" w14:textId="0158B89E" w:rsidR="3328AFEA" w:rsidRPr="00C843FB" w:rsidRDefault="3328AFEA" w:rsidP="7258645B">
      <w:pPr>
        <w:rPr>
          <w:rFonts w:eastAsia="DM Sans" w:cs="Arial"/>
          <w:b/>
          <w:bCs/>
          <w:szCs w:val="24"/>
          <w:lang w:val="pt-BR"/>
        </w:rPr>
      </w:pPr>
      <w:r w:rsidRPr="00C843FB">
        <w:rPr>
          <w:rFonts w:eastAsia="DM Sans" w:cs="Arial"/>
          <w:b/>
          <w:bCs/>
          <w:szCs w:val="24"/>
          <w:lang w:val="pt-BR"/>
        </w:rPr>
        <w:t>¿</w:t>
      </w:r>
      <w:proofErr w:type="spellStart"/>
      <w:r w:rsidRPr="00C843FB">
        <w:rPr>
          <w:rFonts w:eastAsia="DM Sans" w:cs="Arial"/>
          <w:b/>
          <w:bCs/>
          <w:szCs w:val="24"/>
          <w:lang w:val="pt-BR"/>
        </w:rPr>
        <w:t>Cómo</w:t>
      </w:r>
      <w:proofErr w:type="spellEnd"/>
      <w:r w:rsidRPr="00C843FB">
        <w:rPr>
          <w:rFonts w:eastAsia="DM Sans" w:cs="Arial"/>
          <w:b/>
          <w:bCs/>
          <w:szCs w:val="24"/>
          <w:lang w:val="pt-BR"/>
        </w:rPr>
        <w:t xml:space="preserve"> </w:t>
      </w:r>
      <w:proofErr w:type="spellStart"/>
      <w:r w:rsidRPr="00C843FB">
        <w:rPr>
          <w:rFonts w:eastAsia="DM Sans" w:cs="Arial"/>
          <w:b/>
          <w:bCs/>
          <w:szCs w:val="24"/>
          <w:lang w:val="pt-BR"/>
        </w:rPr>
        <w:t>satisface</w:t>
      </w:r>
      <w:proofErr w:type="spellEnd"/>
      <w:r w:rsidRPr="00C843FB">
        <w:rPr>
          <w:rFonts w:eastAsia="DM Sans" w:cs="Arial"/>
          <w:b/>
          <w:bCs/>
          <w:szCs w:val="24"/>
          <w:lang w:val="pt-BR"/>
        </w:rPr>
        <w:t xml:space="preserve"> </w:t>
      </w:r>
      <w:proofErr w:type="spellStart"/>
      <w:r w:rsidRPr="00C843FB">
        <w:rPr>
          <w:rFonts w:eastAsia="DM Sans" w:cs="Arial"/>
          <w:b/>
          <w:bCs/>
          <w:szCs w:val="24"/>
          <w:lang w:val="pt-BR"/>
        </w:rPr>
        <w:t>los</w:t>
      </w:r>
      <w:proofErr w:type="spellEnd"/>
      <w:r w:rsidRPr="00C843FB">
        <w:rPr>
          <w:rFonts w:eastAsia="DM Sans" w:cs="Arial"/>
          <w:b/>
          <w:bCs/>
          <w:szCs w:val="24"/>
          <w:lang w:val="pt-BR"/>
        </w:rPr>
        <w:t xml:space="preserve"> </w:t>
      </w:r>
      <w:proofErr w:type="spellStart"/>
      <w:r w:rsidRPr="00C843FB">
        <w:rPr>
          <w:rFonts w:eastAsia="DM Sans" w:cs="Arial"/>
          <w:b/>
          <w:bCs/>
          <w:szCs w:val="24"/>
          <w:lang w:val="pt-BR"/>
        </w:rPr>
        <w:t>requerimientos</w:t>
      </w:r>
      <w:proofErr w:type="spellEnd"/>
      <w:r w:rsidRPr="00C843FB">
        <w:rPr>
          <w:rFonts w:eastAsia="DM Sans" w:cs="Arial"/>
          <w:b/>
          <w:bCs/>
          <w:szCs w:val="24"/>
          <w:lang w:val="pt-BR"/>
        </w:rPr>
        <w:t>?</w:t>
      </w:r>
    </w:p>
    <w:p w14:paraId="4FD00BE7" w14:textId="635F2AED" w:rsidR="3328AFEA" w:rsidRPr="00C843FB" w:rsidRDefault="3328AFEA" w:rsidP="7258645B">
      <w:pPr>
        <w:rPr>
          <w:rFonts w:eastAsia="DM Sans" w:cs="Arial"/>
          <w:szCs w:val="24"/>
          <w:lang w:val="es-ES"/>
        </w:rPr>
      </w:pPr>
      <w:proofErr w:type="spellStart"/>
      <w:r w:rsidRPr="00C843FB">
        <w:rPr>
          <w:rFonts w:eastAsia="DM Sans" w:cs="Arial"/>
          <w:szCs w:val="24"/>
          <w:lang w:val="pt-BR"/>
        </w:rPr>
        <w:t>Con</w:t>
      </w:r>
      <w:proofErr w:type="spellEnd"/>
      <w:r w:rsidRPr="00C843FB">
        <w:rPr>
          <w:rFonts w:eastAsia="DM Sans" w:cs="Arial"/>
          <w:szCs w:val="24"/>
          <w:lang w:val="pt-BR"/>
        </w:rPr>
        <w:t xml:space="preserve"> </w:t>
      </w:r>
      <w:proofErr w:type="spellStart"/>
      <w:r w:rsidRPr="00C843FB">
        <w:rPr>
          <w:rFonts w:eastAsia="DM Sans" w:cs="Arial"/>
          <w:szCs w:val="24"/>
          <w:lang w:val="pt-BR"/>
        </w:rPr>
        <w:t>el</w:t>
      </w:r>
      <w:proofErr w:type="spellEnd"/>
      <w:r w:rsidRPr="00C843FB">
        <w:rPr>
          <w:rFonts w:eastAsia="DM Sans" w:cs="Arial"/>
          <w:szCs w:val="24"/>
          <w:lang w:val="pt-BR"/>
        </w:rPr>
        <w:t xml:space="preserve"> </w:t>
      </w:r>
      <w:proofErr w:type="spellStart"/>
      <w:r w:rsidRPr="00C843FB">
        <w:rPr>
          <w:rFonts w:eastAsia="DM Sans" w:cs="Arial"/>
          <w:szCs w:val="24"/>
          <w:lang w:val="pt-BR"/>
        </w:rPr>
        <w:t>analisis</w:t>
      </w:r>
      <w:proofErr w:type="spellEnd"/>
      <w:r w:rsidRPr="00C843FB">
        <w:rPr>
          <w:rFonts w:eastAsia="DM Sans" w:cs="Arial"/>
          <w:szCs w:val="24"/>
          <w:lang w:val="pt-BR"/>
        </w:rPr>
        <w:t xml:space="preserve"> </w:t>
      </w:r>
      <w:proofErr w:type="spellStart"/>
      <w:r w:rsidRPr="00C843FB">
        <w:rPr>
          <w:rFonts w:eastAsia="DM Sans" w:cs="Arial"/>
          <w:szCs w:val="24"/>
          <w:lang w:val="pt-BR"/>
        </w:rPr>
        <w:t>del</w:t>
      </w:r>
      <w:proofErr w:type="spellEnd"/>
      <w:r w:rsidRPr="00C843FB">
        <w:rPr>
          <w:rFonts w:eastAsia="DM Sans" w:cs="Arial"/>
          <w:szCs w:val="24"/>
          <w:lang w:val="pt-BR"/>
        </w:rPr>
        <w:t xml:space="preserve"> </w:t>
      </w:r>
      <w:proofErr w:type="spellStart"/>
      <w:r w:rsidRPr="00C843FB">
        <w:rPr>
          <w:rFonts w:eastAsia="DM Sans" w:cs="Arial"/>
          <w:szCs w:val="24"/>
          <w:lang w:val="pt-BR"/>
        </w:rPr>
        <w:t>proyecto</w:t>
      </w:r>
      <w:proofErr w:type="spellEnd"/>
      <w:r w:rsidR="597F6B86" w:rsidRPr="00C843FB">
        <w:rPr>
          <w:rFonts w:eastAsia="DM Sans" w:cs="Arial"/>
          <w:szCs w:val="24"/>
          <w:lang w:val="pt-BR"/>
        </w:rPr>
        <w:t xml:space="preserve">, </w:t>
      </w:r>
      <w:proofErr w:type="spellStart"/>
      <w:r w:rsidR="597F6B86" w:rsidRPr="00C843FB">
        <w:rPr>
          <w:rFonts w:eastAsia="DM Sans" w:cs="Arial"/>
          <w:szCs w:val="24"/>
          <w:lang w:val="pt-BR"/>
        </w:rPr>
        <w:t>el</w:t>
      </w:r>
      <w:proofErr w:type="spellEnd"/>
      <w:r w:rsidR="597F6B86" w:rsidRPr="00C843FB">
        <w:rPr>
          <w:rFonts w:eastAsia="DM Sans" w:cs="Arial"/>
          <w:szCs w:val="24"/>
          <w:lang w:val="pt-BR"/>
        </w:rPr>
        <w:t xml:space="preserve"> sistema </w:t>
      </w:r>
      <w:proofErr w:type="spellStart"/>
      <w:r w:rsidR="597F6B86" w:rsidRPr="00C843FB">
        <w:rPr>
          <w:rFonts w:eastAsia="DM Sans" w:cs="Arial"/>
          <w:szCs w:val="24"/>
          <w:lang w:val="pt-BR"/>
        </w:rPr>
        <w:t>ha</w:t>
      </w:r>
      <w:proofErr w:type="spellEnd"/>
      <w:r w:rsidR="597F6B86" w:rsidRPr="00C843FB">
        <w:rPr>
          <w:rFonts w:eastAsia="DM Sans" w:cs="Arial"/>
          <w:szCs w:val="24"/>
          <w:lang w:val="pt-BR"/>
        </w:rPr>
        <w:t xml:space="preserve"> sido </w:t>
      </w:r>
      <w:proofErr w:type="spellStart"/>
      <w:r w:rsidR="6CE500EB" w:rsidRPr="00C843FB">
        <w:rPr>
          <w:rFonts w:eastAsia="DM Sans" w:cs="Arial"/>
          <w:szCs w:val="24"/>
          <w:lang w:val="pt-BR"/>
        </w:rPr>
        <w:t>diseño</w:t>
      </w:r>
      <w:proofErr w:type="spellEnd"/>
      <w:r w:rsidR="597F6B86" w:rsidRPr="00C843FB">
        <w:rPr>
          <w:rFonts w:eastAsia="DM Sans" w:cs="Arial"/>
          <w:szCs w:val="24"/>
          <w:lang w:val="es-ES"/>
        </w:rPr>
        <w:t xml:space="preserve"> para cumplir con cada uno de los diversos requerimientos</w:t>
      </w:r>
      <w:r w:rsidR="43951D91" w:rsidRPr="00C843FB">
        <w:rPr>
          <w:rFonts w:eastAsia="DM Sans" w:cs="Arial"/>
          <w:szCs w:val="24"/>
          <w:lang w:val="es-ES"/>
        </w:rPr>
        <w:t xml:space="preserve"> con una </w:t>
      </w:r>
      <w:r w:rsidR="0B2B4DDD" w:rsidRPr="00C843FB">
        <w:rPr>
          <w:rFonts w:eastAsia="DM Sans" w:cs="Arial"/>
          <w:szCs w:val="24"/>
          <w:lang w:val="es-ES"/>
        </w:rPr>
        <w:t>adopción</w:t>
      </w:r>
      <w:r w:rsidR="43951D91" w:rsidRPr="00C843FB">
        <w:rPr>
          <w:rFonts w:eastAsia="DM Sans" w:cs="Arial"/>
          <w:szCs w:val="24"/>
          <w:lang w:val="es-ES"/>
        </w:rPr>
        <w:t xml:space="preserve"> progresiva sin afectar de forma negativa los procesos actuales, los requerimientos con los que se planea cumplir son </w:t>
      </w:r>
      <w:r w:rsidR="5D73445A" w:rsidRPr="00C843FB">
        <w:rPr>
          <w:rFonts w:eastAsia="DM Sans" w:cs="Arial"/>
          <w:szCs w:val="24"/>
          <w:lang w:val="es-ES"/>
        </w:rPr>
        <w:t>seguimiento de fechas de vencimiento, generación de reportes, integración con procesos existentes y facilidad de uso por parte del personal.</w:t>
      </w:r>
    </w:p>
    <w:p w14:paraId="7C87655C" w14:textId="1CEE5E08" w:rsidR="602F77E2" w:rsidRPr="00C843FB" w:rsidRDefault="602F77E2" w:rsidP="7258645B">
      <w:pPr>
        <w:rPr>
          <w:rFonts w:eastAsia="DM Sans" w:cs="Arial"/>
          <w:b/>
          <w:bCs/>
          <w:szCs w:val="24"/>
          <w:lang w:val="es-ES"/>
        </w:rPr>
      </w:pPr>
      <w:r w:rsidRPr="00C843FB">
        <w:rPr>
          <w:rFonts w:eastAsia="DM Sans" w:cs="Arial"/>
          <w:b/>
          <w:bCs/>
          <w:szCs w:val="24"/>
          <w:lang w:val="es-ES"/>
        </w:rPr>
        <w:t>Resultados esperados:</w:t>
      </w:r>
    </w:p>
    <w:p w14:paraId="0EDD0AC4" w14:textId="2C036141" w:rsidR="602F77E2" w:rsidRPr="00C843FB" w:rsidRDefault="602F77E2" w:rsidP="7258645B">
      <w:pPr>
        <w:rPr>
          <w:rFonts w:eastAsia="DM Sans" w:cs="Arial"/>
          <w:szCs w:val="24"/>
          <w:lang w:val="es-ES"/>
        </w:rPr>
      </w:pPr>
      <w:r w:rsidRPr="00C843FB">
        <w:rPr>
          <w:rFonts w:eastAsia="DM Sans" w:cs="Arial"/>
          <w:szCs w:val="24"/>
          <w:lang w:val="es-ES"/>
        </w:rPr>
        <w:t>-Reducción de pérdidas de productos perecederos</w:t>
      </w:r>
    </w:p>
    <w:p w14:paraId="30223D20" w14:textId="775CB8E6" w:rsidR="602F77E2" w:rsidRPr="00C843FB" w:rsidRDefault="602F77E2" w:rsidP="7258645B">
      <w:pPr>
        <w:rPr>
          <w:rFonts w:eastAsia="DM Sans" w:cs="Arial"/>
          <w:szCs w:val="24"/>
          <w:lang w:val="es-ES"/>
        </w:rPr>
      </w:pPr>
      <w:r w:rsidRPr="00C843FB">
        <w:rPr>
          <w:rFonts w:eastAsia="DM Sans" w:cs="Arial"/>
          <w:szCs w:val="24"/>
          <w:lang w:val="es-ES"/>
        </w:rPr>
        <w:t>-Mejor manejo y rotación de inventarios</w:t>
      </w:r>
    </w:p>
    <w:p w14:paraId="0DA6449A" w14:textId="755F6E68" w:rsidR="00650C32" w:rsidRPr="00205321" w:rsidRDefault="602F77E2" w:rsidP="00D942AE">
      <w:pPr>
        <w:rPr>
          <w:rFonts w:eastAsia="DM Sans" w:cs="Arial"/>
          <w:szCs w:val="24"/>
          <w:lang w:val="es-ES"/>
        </w:rPr>
      </w:pPr>
      <w:r w:rsidRPr="00C843FB">
        <w:rPr>
          <w:rFonts w:eastAsia="DM Sans" w:cs="Arial"/>
          <w:szCs w:val="24"/>
          <w:lang w:val="es-ES"/>
        </w:rPr>
        <w:t>-Menos carga administrativa en la gestión y logística del inventario.</w:t>
      </w:r>
    </w:p>
    <w:p w14:paraId="26F84A64" w14:textId="290B7A20" w:rsidR="00CE2A0D" w:rsidRPr="0087307C" w:rsidRDefault="0087307C" w:rsidP="7258645B">
      <w:pPr>
        <w:pStyle w:val="Ttulo1"/>
        <w:spacing w:after="0"/>
        <w:rPr>
          <w:lang w:val="es-VE"/>
        </w:rPr>
      </w:pPr>
      <w:bookmarkStart w:id="26" w:name="_Toc447627826"/>
      <w:r>
        <w:rPr>
          <w:lang w:val="es-VE"/>
        </w:rPr>
        <w:lastRenderedPageBreak/>
        <w:t xml:space="preserve">Factibilidad </w:t>
      </w:r>
      <w:r w:rsidR="000134BD">
        <w:rPr>
          <w:lang w:val="es-VE"/>
        </w:rPr>
        <w:t>de tiempo</w:t>
      </w:r>
      <w:bookmarkEnd w:id="26"/>
    </w:p>
    <w:p w14:paraId="4029B9F6" w14:textId="45C9989A" w:rsidR="00CA009B" w:rsidRPr="00FE2A30" w:rsidRDefault="00CA009B" w:rsidP="7258645B">
      <w:pPr>
        <w:pStyle w:val="Ttulo1"/>
        <w:spacing w:after="0"/>
        <w:rPr>
          <w:lang w:val="es-VE"/>
        </w:rPr>
      </w:pPr>
    </w:p>
    <w:p w14:paraId="0430ECDA" w14:textId="0D896A50" w:rsidR="00CA009B" w:rsidRPr="00C843FB" w:rsidRDefault="6046D2ED">
      <w:pPr>
        <w:shd w:val="clear" w:color="auto" w:fill="FFFFFF"/>
        <w:spacing w:after="240" w:line="360" w:lineRule="auto"/>
        <w:ind w:firstLine="708"/>
        <w:jc w:val="both"/>
        <w:rPr>
          <w:rFonts w:eastAsia="DM Sans" w:cs="Arial"/>
          <w:szCs w:val="24"/>
        </w:rPr>
      </w:pPr>
      <w:r w:rsidRPr="00C843FB">
        <w:rPr>
          <w:rFonts w:eastAsia="DM Sans" w:cs="Arial"/>
          <w:szCs w:val="24"/>
        </w:rPr>
        <w:t xml:space="preserve">El proyecto está planificado para desarrollarse durante el segundo cuatrimestre de 2025, específicamente desde julio hasta diciembre de 2025. Este período permitirá </w:t>
      </w:r>
      <w:r w:rsidR="08CDE299" w:rsidRPr="00C843FB">
        <w:rPr>
          <w:rFonts w:eastAsia="DM Sans" w:cs="Arial"/>
          <w:szCs w:val="24"/>
        </w:rPr>
        <w:t xml:space="preserve">toda la </w:t>
      </w:r>
      <w:r w:rsidRPr="00C843FB">
        <w:rPr>
          <w:rFonts w:eastAsia="DM Sans" w:cs="Arial"/>
          <w:szCs w:val="24"/>
        </w:rPr>
        <w:t>planificación, diseño</w:t>
      </w:r>
      <w:r w:rsidR="2B9BC339" w:rsidRPr="00C843FB">
        <w:rPr>
          <w:rFonts w:eastAsia="DM Sans" w:cs="Arial"/>
          <w:szCs w:val="24"/>
        </w:rPr>
        <w:t>s</w:t>
      </w:r>
      <w:r w:rsidRPr="00C843FB">
        <w:rPr>
          <w:rFonts w:eastAsia="DM Sans" w:cs="Arial"/>
          <w:szCs w:val="24"/>
        </w:rPr>
        <w:t>, desarrollo</w:t>
      </w:r>
      <w:r w:rsidR="69C1E719" w:rsidRPr="00C843FB">
        <w:rPr>
          <w:rFonts w:eastAsia="DM Sans" w:cs="Arial"/>
          <w:szCs w:val="24"/>
        </w:rPr>
        <w:t>s</w:t>
      </w:r>
      <w:r w:rsidRPr="00C843FB">
        <w:rPr>
          <w:rFonts w:eastAsia="DM Sans" w:cs="Arial"/>
          <w:szCs w:val="24"/>
        </w:rPr>
        <w:t>, pruebas y p</w:t>
      </w:r>
      <w:r w:rsidR="4A40ADD8" w:rsidRPr="00C843FB">
        <w:rPr>
          <w:rFonts w:eastAsia="DM Sans" w:cs="Arial"/>
          <w:szCs w:val="24"/>
        </w:rPr>
        <w:t>oder</w:t>
      </w:r>
      <w:r w:rsidRPr="00C843FB">
        <w:rPr>
          <w:rFonts w:eastAsia="DM Sans" w:cs="Arial"/>
          <w:szCs w:val="24"/>
        </w:rPr>
        <w:t xml:space="preserve"> </w:t>
      </w:r>
      <w:r w:rsidR="4A40ADD8" w:rsidRPr="00C843FB">
        <w:rPr>
          <w:rFonts w:eastAsia="DM Sans" w:cs="Arial"/>
          <w:szCs w:val="24"/>
        </w:rPr>
        <w:t xml:space="preserve">poner </w:t>
      </w:r>
      <w:r w:rsidRPr="00C843FB">
        <w:rPr>
          <w:rFonts w:eastAsia="DM Sans" w:cs="Arial"/>
          <w:szCs w:val="24"/>
        </w:rPr>
        <w:t>en marcha del sistema, asegurando su disponibilidad antes de finalizar el año.</w:t>
      </w:r>
    </w:p>
    <w:p w14:paraId="0D2033D4" w14:textId="31192765" w:rsidR="00CA009B" w:rsidRPr="00C843FB" w:rsidRDefault="6046D2ED">
      <w:pPr>
        <w:pStyle w:val="Ttulo3"/>
        <w:shd w:val="clear" w:color="auto" w:fill="FFFFFF"/>
        <w:spacing w:before="180" w:after="240" w:line="360" w:lineRule="auto"/>
        <w:jc w:val="both"/>
        <w:rPr>
          <w:rFonts w:ascii="Arial" w:eastAsia="DM Sans" w:hAnsi="Arial" w:cs="Arial"/>
          <w:b w:val="0"/>
          <w:bCs w:val="0"/>
          <w:sz w:val="24"/>
          <w:szCs w:val="24"/>
          <w:lang w:val="es-CR"/>
        </w:rPr>
      </w:pPr>
      <w:r w:rsidRPr="00C843FB">
        <w:rPr>
          <w:rFonts w:ascii="Arial" w:eastAsia="DM Sans" w:hAnsi="Arial" w:cs="Arial"/>
          <w:sz w:val="24"/>
          <w:szCs w:val="24"/>
          <w:lang w:val="es-CR"/>
        </w:rPr>
        <w:t>Cuando puede construirse</w:t>
      </w:r>
    </w:p>
    <w:p w14:paraId="75F4EE5E" w14:textId="62591BC1" w:rsidR="00CA009B" w:rsidRPr="00C843FB" w:rsidRDefault="6046D2ED">
      <w:pPr>
        <w:pStyle w:val="Ttulo3"/>
        <w:shd w:val="clear" w:color="auto" w:fill="FFFFFF"/>
        <w:spacing w:before="180" w:after="240" w:line="360" w:lineRule="auto"/>
        <w:ind w:firstLine="708"/>
        <w:jc w:val="both"/>
        <w:rPr>
          <w:rFonts w:ascii="Arial" w:eastAsia="DM Sans" w:hAnsi="Arial" w:cs="Arial"/>
          <w:b w:val="0"/>
          <w:bCs w:val="0"/>
          <w:sz w:val="24"/>
          <w:szCs w:val="24"/>
          <w:lang w:val="es-CR"/>
        </w:rPr>
      </w:pPr>
      <w:r w:rsidRPr="00C843FB">
        <w:rPr>
          <w:rFonts w:ascii="Arial" w:eastAsia="DM Sans" w:hAnsi="Arial" w:cs="Arial"/>
          <w:b w:val="0"/>
          <w:bCs w:val="0"/>
          <w:sz w:val="24"/>
          <w:szCs w:val="24"/>
          <w:lang w:val="es-CR"/>
        </w:rPr>
        <w:t xml:space="preserve">El inicio del proyecto está previsto para julio de 2025, con una duración de aproximadamente </w:t>
      </w:r>
      <w:r w:rsidR="6108AB8A" w:rsidRPr="00C843FB">
        <w:rPr>
          <w:rFonts w:ascii="Arial" w:eastAsia="DM Sans" w:hAnsi="Arial" w:cs="Arial"/>
          <w:b w:val="0"/>
          <w:bCs w:val="0"/>
          <w:sz w:val="24"/>
          <w:szCs w:val="24"/>
          <w:lang w:val="es-CR"/>
        </w:rPr>
        <w:t xml:space="preserve">6 </w:t>
      </w:r>
      <w:r w:rsidRPr="00C843FB">
        <w:rPr>
          <w:rFonts w:ascii="Arial" w:eastAsia="DM Sans" w:hAnsi="Arial" w:cs="Arial"/>
          <w:b w:val="0"/>
          <w:bCs w:val="0"/>
          <w:sz w:val="24"/>
          <w:szCs w:val="24"/>
          <w:lang w:val="es-CR"/>
        </w:rPr>
        <w:t xml:space="preserve">meses. La </w:t>
      </w:r>
      <w:r w:rsidR="6E7657F5" w:rsidRPr="00C843FB">
        <w:rPr>
          <w:rFonts w:ascii="Arial" w:eastAsia="DM Sans" w:hAnsi="Arial" w:cs="Arial"/>
          <w:b w:val="0"/>
          <w:bCs w:val="0"/>
          <w:sz w:val="24"/>
          <w:szCs w:val="24"/>
          <w:lang w:val="es-CR"/>
        </w:rPr>
        <w:t xml:space="preserve">finalización y poner </w:t>
      </w:r>
      <w:r w:rsidRPr="00C843FB">
        <w:rPr>
          <w:rFonts w:ascii="Arial" w:eastAsia="DM Sans" w:hAnsi="Arial" w:cs="Arial"/>
          <w:b w:val="0"/>
          <w:bCs w:val="0"/>
          <w:sz w:val="24"/>
          <w:szCs w:val="24"/>
          <w:lang w:val="es-CR"/>
        </w:rPr>
        <w:t>en funcionamiento están proyectadas para diciembre de 2025, permitiendo realizar ajustes y prepararse para la etapa de implementación.</w:t>
      </w:r>
    </w:p>
    <w:p w14:paraId="5FA27B26" w14:textId="7FF46E19" w:rsidR="00CA009B" w:rsidRPr="00C843FB" w:rsidRDefault="6046D2ED">
      <w:pPr>
        <w:pStyle w:val="Ttulo3"/>
        <w:shd w:val="clear" w:color="auto" w:fill="FFFFFF"/>
        <w:spacing w:before="180" w:after="240" w:line="360" w:lineRule="auto"/>
        <w:jc w:val="both"/>
        <w:rPr>
          <w:rFonts w:ascii="Arial" w:eastAsia="DM Sans" w:hAnsi="Arial" w:cs="Arial"/>
          <w:b w:val="0"/>
          <w:bCs w:val="0"/>
          <w:sz w:val="24"/>
          <w:szCs w:val="24"/>
          <w:lang w:val="es-CR"/>
        </w:rPr>
      </w:pPr>
      <w:r w:rsidRPr="00C843FB">
        <w:rPr>
          <w:rFonts w:ascii="Arial" w:eastAsia="DM Sans" w:hAnsi="Arial" w:cs="Arial"/>
          <w:sz w:val="24"/>
          <w:szCs w:val="24"/>
          <w:lang w:val="es-CR"/>
        </w:rPr>
        <w:t>Afectaciones a las operaciones normales</w:t>
      </w:r>
    </w:p>
    <w:p w14:paraId="78644D70" w14:textId="4F1D4D3E" w:rsidR="00CA009B" w:rsidRPr="00C843FB" w:rsidRDefault="6046D2ED">
      <w:pPr>
        <w:shd w:val="clear" w:color="auto" w:fill="FFFFFF"/>
        <w:spacing w:after="240" w:line="360" w:lineRule="auto"/>
        <w:ind w:firstLine="708"/>
        <w:jc w:val="both"/>
        <w:rPr>
          <w:rFonts w:eastAsia="DM Sans" w:cs="Arial"/>
          <w:szCs w:val="24"/>
        </w:rPr>
      </w:pPr>
      <w:r w:rsidRPr="00C843FB">
        <w:rPr>
          <w:rFonts w:eastAsia="DM Sans" w:cs="Arial"/>
          <w:szCs w:val="24"/>
        </w:rPr>
        <w:t xml:space="preserve">Durante la implementación del sistema, se </w:t>
      </w:r>
      <w:r w:rsidR="0C5DD942" w:rsidRPr="00C843FB">
        <w:rPr>
          <w:rFonts w:eastAsia="DM Sans" w:cs="Arial"/>
          <w:szCs w:val="24"/>
        </w:rPr>
        <w:t xml:space="preserve">espera </w:t>
      </w:r>
      <w:r w:rsidRPr="00C843FB">
        <w:rPr>
          <w:rFonts w:eastAsia="DM Sans" w:cs="Arial"/>
          <w:szCs w:val="24"/>
        </w:rPr>
        <w:t xml:space="preserve">que existir interrupciones temporales en las operaciones, particularmente en áreas relacionadas con la gestión de inventario y productos perecederos. Para minimizar esto, la implementación será coordinada en etapas y preferiblemente en horarios </w:t>
      </w:r>
      <w:r w:rsidR="4DD7B7FD" w:rsidRPr="00C843FB">
        <w:rPr>
          <w:rFonts w:eastAsia="DM Sans" w:cs="Arial"/>
          <w:szCs w:val="24"/>
        </w:rPr>
        <w:t>más ágiles</w:t>
      </w:r>
      <w:r w:rsidRPr="00C843FB">
        <w:rPr>
          <w:rFonts w:eastAsia="DM Sans" w:cs="Arial"/>
          <w:szCs w:val="24"/>
        </w:rPr>
        <w:t xml:space="preserve">. Además, se </w:t>
      </w:r>
      <w:r w:rsidR="591E891F" w:rsidRPr="00C843FB">
        <w:rPr>
          <w:rFonts w:eastAsia="DM Sans" w:cs="Arial"/>
          <w:szCs w:val="24"/>
        </w:rPr>
        <w:t xml:space="preserve">dará </w:t>
      </w:r>
      <w:r w:rsidRPr="00C843FB">
        <w:rPr>
          <w:rFonts w:eastAsia="DM Sans" w:cs="Arial"/>
          <w:szCs w:val="24"/>
        </w:rPr>
        <w:t>capacitación al personal para facilitar la transición y reducir cualquier interrupción.</w:t>
      </w:r>
    </w:p>
    <w:p w14:paraId="098D4910" w14:textId="2D4FB2EA" w:rsidR="00CA009B" w:rsidRPr="00C843FB" w:rsidRDefault="6046D2ED">
      <w:pPr>
        <w:shd w:val="clear" w:color="auto" w:fill="FFFFFF"/>
        <w:spacing w:after="240" w:line="360" w:lineRule="auto"/>
        <w:jc w:val="both"/>
        <w:rPr>
          <w:rFonts w:eastAsia="DM Sans" w:cs="Arial"/>
          <w:b/>
          <w:bCs/>
          <w:szCs w:val="24"/>
        </w:rPr>
      </w:pPr>
      <w:r w:rsidRPr="00C843FB">
        <w:rPr>
          <w:rFonts w:eastAsia="DM Sans" w:cs="Arial"/>
          <w:b/>
          <w:bCs/>
          <w:szCs w:val="24"/>
        </w:rPr>
        <w:t>Afectaciones y dependencias con otros proyectos internos o externos</w:t>
      </w:r>
    </w:p>
    <w:p w14:paraId="24560490" w14:textId="6706B99E" w:rsidR="00CA009B" w:rsidRPr="00C843FB" w:rsidRDefault="6046D2ED">
      <w:pPr>
        <w:shd w:val="clear" w:color="auto" w:fill="FFFFFF"/>
        <w:spacing w:after="240" w:line="360" w:lineRule="auto"/>
        <w:ind w:firstLine="708"/>
        <w:jc w:val="both"/>
        <w:rPr>
          <w:rFonts w:eastAsia="DM Sans" w:cs="Arial"/>
          <w:szCs w:val="24"/>
        </w:rPr>
      </w:pPr>
      <w:r w:rsidRPr="00C843FB">
        <w:rPr>
          <w:rFonts w:eastAsia="DM Sans" w:cs="Arial"/>
          <w:szCs w:val="24"/>
        </w:rPr>
        <w:t>Hasta la fecha, no se identifican dependencias con otros proyectos internos o externos que puedan afectar la construcción del sistema.</w:t>
      </w:r>
    </w:p>
    <w:p w14:paraId="07688E17" w14:textId="37D0A6B5" w:rsidR="00CA009B" w:rsidRPr="00C843FB" w:rsidRDefault="6046D2ED">
      <w:pPr>
        <w:pStyle w:val="Ttulo3"/>
        <w:shd w:val="clear" w:color="auto" w:fill="FFFFFF"/>
        <w:spacing w:before="360" w:after="240" w:line="360" w:lineRule="auto"/>
        <w:rPr>
          <w:rFonts w:ascii="Arial" w:hAnsi="Arial" w:cs="Arial"/>
        </w:rPr>
      </w:pPr>
      <w:r w:rsidRPr="00C843FB">
        <w:rPr>
          <w:rFonts w:ascii="Arial" w:eastAsia="DM Sans" w:hAnsi="Arial" w:cs="Arial"/>
          <w:sz w:val="24"/>
          <w:szCs w:val="24"/>
          <w:lang w:val="es-CR"/>
        </w:rPr>
        <w:t xml:space="preserve">Tiempo de </w:t>
      </w:r>
      <w:proofErr w:type="spellStart"/>
      <w:r w:rsidRPr="00C843FB">
        <w:rPr>
          <w:rFonts w:ascii="Arial" w:eastAsia="DM Sans" w:hAnsi="Arial" w:cs="Arial"/>
          <w:sz w:val="24"/>
          <w:szCs w:val="24"/>
          <w:lang w:val="es-CR"/>
        </w:rPr>
        <w:t>payback</w:t>
      </w:r>
      <w:proofErr w:type="spellEnd"/>
    </w:p>
    <w:p w14:paraId="7421EBA2" w14:textId="2C351DCC" w:rsidR="00CA009B" w:rsidRPr="00C843FB" w:rsidRDefault="6046D2ED">
      <w:pPr>
        <w:shd w:val="clear" w:color="auto" w:fill="FFFFFF"/>
        <w:spacing w:after="240" w:line="360" w:lineRule="auto"/>
        <w:ind w:firstLine="708"/>
        <w:jc w:val="both"/>
        <w:rPr>
          <w:rFonts w:eastAsia="DM Sans" w:cs="Arial"/>
          <w:szCs w:val="24"/>
        </w:rPr>
      </w:pPr>
      <w:r w:rsidRPr="00C843FB">
        <w:rPr>
          <w:rFonts w:eastAsia="DM Sans" w:cs="Arial"/>
          <w:szCs w:val="24"/>
        </w:rPr>
        <w:t>Se estima que el período de recuperación de la inversión (</w:t>
      </w:r>
      <w:proofErr w:type="spellStart"/>
      <w:r w:rsidRPr="00C843FB">
        <w:rPr>
          <w:rFonts w:eastAsia="DM Sans" w:cs="Arial"/>
          <w:szCs w:val="24"/>
        </w:rPr>
        <w:t>payback</w:t>
      </w:r>
      <w:proofErr w:type="spellEnd"/>
      <w:r w:rsidRPr="00C843FB">
        <w:rPr>
          <w:rFonts w:eastAsia="DM Sans" w:cs="Arial"/>
          <w:szCs w:val="24"/>
        </w:rPr>
        <w:t xml:space="preserve">) será de aproximadamente 12 a 18 meses tras la implementación completa del sistema. </w:t>
      </w:r>
      <w:r w:rsidRPr="00C843FB">
        <w:rPr>
          <w:rFonts w:eastAsia="DM Sans" w:cs="Arial"/>
          <w:szCs w:val="24"/>
        </w:rPr>
        <w:lastRenderedPageBreak/>
        <w:t>Este periodo contempla los ahorros derivados de la reducción en pérdidas por vencimiento, la optimización en pedidos y la mejora en la eficiencia operativa.</w:t>
      </w:r>
    </w:p>
    <w:p w14:paraId="1F6A46F2" w14:textId="2069E13D" w:rsidR="00CA009B" w:rsidRPr="00C843FB" w:rsidRDefault="6046D2ED">
      <w:pPr>
        <w:shd w:val="clear" w:color="auto" w:fill="FFFFFF"/>
        <w:spacing w:after="240" w:line="360" w:lineRule="auto"/>
        <w:ind w:firstLine="708"/>
        <w:jc w:val="both"/>
        <w:rPr>
          <w:rFonts w:eastAsia="DM Sans" w:cs="Arial"/>
          <w:szCs w:val="24"/>
        </w:rPr>
      </w:pPr>
      <w:r w:rsidRPr="00C843FB">
        <w:rPr>
          <w:rFonts w:eastAsia="DM Sans" w:cs="Arial"/>
          <w:szCs w:val="24"/>
        </w:rPr>
        <w:t>En esta etapa preliminar, no se presenta un cronograma detallado. Sin embargo, se han definido hitos clave y plazos aproximados para orientar la planificación general. La elaboración de un cronograma específico se realizará en la fase de planificación tras la aprobación formal del proyecto.</w:t>
      </w:r>
    </w:p>
    <w:p w14:paraId="7F804AD6" w14:textId="2D13405F" w:rsidR="00CA009B" w:rsidRPr="00FE2A30" w:rsidRDefault="00CA009B">
      <w:pPr>
        <w:shd w:val="clear" w:color="auto" w:fill="FFFFFF"/>
        <w:spacing w:after="0"/>
        <w:rPr>
          <w:color w:val="00B050"/>
        </w:rPr>
      </w:pPr>
    </w:p>
    <w:p w14:paraId="77C3FBA9" w14:textId="77777777" w:rsidR="00CA009B" w:rsidRPr="0087307C" w:rsidRDefault="0087307C" w:rsidP="00CA009B">
      <w:pPr>
        <w:pStyle w:val="Ttulo1"/>
        <w:rPr>
          <w:lang w:val="es-VE"/>
        </w:rPr>
      </w:pPr>
      <w:bookmarkStart w:id="27" w:name="_Toc447627827"/>
      <w:r>
        <w:rPr>
          <w:lang w:val="es-VE"/>
        </w:rPr>
        <w:t>Recomendaciones y aprobación</w:t>
      </w:r>
      <w:bookmarkEnd w:id="27"/>
    </w:p>
    <w:p w14:paraId="4AAF8CC7" w14:textId="77777777" w:rsidR="007A7362" w:rsidRDefault="007A7362" w:rsidP="007A7362">
      <w:r>
        <w:t xml:space="preserve">Aplicar este sistema de control de inventario debería ser un ara al desarrollo de un mundo que crece rápido. Dentro de lo que cabe es mejorar como empresa, aplicar sistemas que buscan ser una inteligencia de negocio aumentada. En términos de lo positivo es útil saber cuándo podría vencerse un producto, apoyando a una empresa a prevenir y no tanto lamentar, teniendo </w:t>
      </w:r>
      <w:proofErr w:type="spellStart"/>
      <w:r>
        <w:t>mas</w:t>
      </w:r>
      <w:proofErr w:type="spellEnd"/>
      <w:r>
        <w:t xml:space="preserve"> opciones de no perder dinero o prestigio ante sus competidores. Este sistema también permite estar a la vanguardia de la nueva revolución industrial, y aprovechar la información para mejorar en el negocio del mañana.</w:t>
      </w:r>
    </w:p>
    <w:p w14:paraId="11D1EECD" w14:textId="3CB59F3C" w:rsidR="00CA009B" w:rsidRPr="0009056C" w:rsidRDefault="007A7362" w:rsidP="0009056C">
      <w:r>
        <w:t>Por otro lado, en contra posición, brindar una IA o sistema similar como total juez del negocio sería contraproducente, refiriéndose a la pseudo-ilusion de quien gobierna a quien. No obstante tener un equipo que apoye a regular la interpretación de la IA de forma que siempre sea servicial y no sea una herramienta de indoles divinos para la solución del negocio. Sin embargo, tomar en cuenta los ajustes de una IA que nos permita obtener una inteligencia aumentada nos brindaría un éxito al futuro de la organización.</w:t>
      </w:r>
    </w:p>
    <w:p w14:paraId="3DC2DF54" w14:textId="77777777" w:rsidR="00CA009B" w:rsidRPr="00205321" w:rsidRDefault="00CA009B" w:rsidP="00CE2A0D">
      <w:pPr>
        <w:shd w:val="clear" w:color="auto" w:fill="FFFFFF"/>
        <w:spacing w:after="0"/>
        <w:rPr>
          <w:color w:val="00B050"/>
          <w:szCs w:val="24"/>
        </w:rPr>
      </w:pPr>
    </w:p>
    <w:p w14:paraId="74C128B5" w14:textId="77777777" w:rsidR="00CA009B" w:rsidRPr="00205321" w:rsidRDefault="00CA009B" w:rsidP="00CE2A0D">
      <w:pPr>
        <w:shd w:val="clear" w:color="auto" w:fill="FFFFFF"/>
        <w:spacing w:after="0"/>
        <w:rPr>
          <w:color w:val="00B050"/>
          <w:szCs w:val="24"/>
        </w:rPr>
      </w:pPr>
    </w:p>
    <w:p w14:paraId="31439646" w14:textId="77777777" w:rsidR="00CA009B" w:rsidRPr="00205321" w:rsidRDefault="00CA009B" w:rsidP="00CE2A0D">
      <w:pPr>
        <w:shd w:val="clear" w:color="auto" w:fill="FFFFFF"/>
        <w:spacing w:after="0"/>
        <w:rPr>
          <w:color w:val="00B050"/>
          <w:szCs w:val="24"/>
        </w:rPr>
      </w:pPr>
    </w:p>
    <w:p w14:paraId="08E8D246" w14:textId="77777777" w:rsidR="00CA009B" w:rsidRPr="00205321" w:rsidRDefault="00CA009B" w:rsidP="00CE2A0D">
      <w:pPr>
        <w:shd w:val="clear" w:color="auto" w:fill="FFFFFF"/>
        <w:spacing w:after="0"/>
        <w:rPr>
          <w:color w:val="00B050"/>
          <w:szCs w:val="24"/>
        </w:rPr>
      </w:pPr>
    </w:p>
    <w:p w14:paraId="66D78EE9" w14:textId="77777777" w:rsidR="00CA009B" w:rsidRPr="00205321" w:rsidRDefault="00CA009B" w:rsidP="00CE2A0D">
      <w:pPr>
        <w:shd w:val="clear" w:color="auto" w:fill="FFFFFF"/>
        <w:spacing w:after="0"/>
        <w:rPr>
          <w:color w:val="00B050"/>
          <w:szCs w:val="24"/>
        </w:rPr>
      </w:pPr>
    </w:p>
    <w:p w14:paraId="7692656C" w14:textId="77777777" w:rsidR="00CA009B" w:rsidRPr="00205321" w:rsidRDefault="00CA009B" w:rsidP="00CE2A0D">
      <w:pPr>
        <w:shd w:val="clear" w:color="auto" w:fill="FFFFFF"/>
        <w:spacing w:after="0"/>
        <w:rPr>
          <w:color w:val="00B050"/>
          <w:szCs w:val="24"/>
        </w:rPr>
      </w:pPr>
    </w:p>
    <w:p w14:paraId="6949C5D6" w14:textId="77777777" w:rsidR="00CA009B" w:rsidRPr="00205321" w:rsidRDefault="00CA009B" w:rsidP="00CE2A0D">
      <w:pPr>
        <w:shd w:val="clear" w:color="auto" w:fill="FFFFFF"/>
        <w:spacing w:after="0"/>
        <w:rPr>
          <w:color w:val="00B050"/>
          <w:szCs w:val="24"/>
        </w:rPr>
      </w:pPr>
    </w:p>
    <w:p w14:paraId="4E378845" w14:textId="77777777" w:rsidR="00CA009B" w:rsidRPr="00205321" w:rsidRDefault="00CA009B" w:rsidP="00CE2A0D">
      <w:pPr>
        <w:shd w:val="clear" w:color="auto" w:fill="FFFFFF"/>
        <w:spacing w:after="0"/>
        <w:rPr>
          <w:color w:val="00B050"/>
          <w:szCs w:val="24"/>
        </w:rPr>
      </w:pPr>
    </w:p>
    <w:p w14:paraId="63E6F224" w14:textId="77777777" w:rsidR="00CA009B" w:rsidRPr="00205321" w:rsidRDefault="00CA009B" w:rsidP="00CE2A0D">
      <w:pPr>
        <w:shd w:val="clear" w:color="auto" w:fill="FFFFFF"/>
        <w:spacing w:after="0"/>
        <w:rPr>
          <w:color w:val="00B050"/>
          <w:szCs w:val="24"/>
        </w:rPr>
      </w:pPr>
    </w:p>
    <w:sectPr w:rsidR="00CA009B" w:rsidRPr="00205321" w:rsidSect="00B31CA8">
      <w:headerReference w:type="default" r:id="rId11"/>
      <w:footerReference w:type="default" r:id="rId12"/>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5B71E5" w14:textId="77777777" w:rsidR="00D639E7" w:rsidRPr="00561499" w:rsidRDefault="00D639E7" w:rsidP="00061A87">
      <w:pPr>
        <w:spacing w:after="0" w:line="240" w:lineRule="auto"/>
      </w:pPr>
      <w:r w:rsidRPr="00561499">
        <w:separator/>
      </w:r>
    </w:p>
  </w:endnote>
  <w:endnote w:type="continuationSeparator" w:id="0">
    <w:p w14:paraId="2AAB3B8C" w14:textId="77777777" w:rsidR="00D639E7" w:rsidRPr="00561499" w:rsidRDefault="00D639E7" w:rsidP="00061A87">
      <w:pPr>
        <w:spacing w:after="0" w:line="240" w:lineRule="auto"/>
      </w:pPr>
      <w:r w:rsidRPr="00561499">
        <w:continuationSeparator/>
      </w:r>
    </w:p>
  </w:endnote>
  <w:endnote w:type="continuationNotice" w:id="1">
    <w:p w14:paraId="6A07116C" w14:textId="77777777" w:rsidR="00D639E7" w:rsidRPr="00561499" w:rsidRDefault="00D639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 w:name="DM Sans">
    <w:charset w:val="00"/>
    <w:family w:val="auto"/>
    <w:pitch w:val="variable"/>
    <w:sig w:usb0="8000002F" w:usb1="5000205B" w:usb2="00000000" w:usb3="00000000" w:csb0="00000093"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34966" w14:textId="77777777" w:rsidR="002D4F14" w:rsidRPr="00561499" w:rsidRDefault="00C11E7C" w:rsidP="00C11E7C">
    <w:pPr>
      <w:pStyle w:val="Piedepgina"/>
      <w:spacing w:after="0"/>
      <w:jc w:val="right"/>
      <w:rPr>
        <w:sz w:val="20"/>
        <w:szCs w:val="20"/>
        <w:lang w:val="es-CR"/>
      </w:rPr>
    </w:pPr>
    <w:r w:rsidRPr="00561499">
      <w:rPr>
        <w:sz w:val="20"/>
        <w:szCs w:val="20"/>
        <w:lang w:val="es-CR"/>
      </w:rPr>
      <w:t xml:space="preserve">Página </w:t>
    </w:r>
    <w:r w:rsidRPr="00561499">
      <w:rPr>
        <w:sz w:val="20"/>
        <w:szCs w:val="20"/>
        <w:lang w:val="es-CR"/>
      </w:rPr>
      <w:fldChar w:fldCharType="begin"/>
    </w:r>
    <w:r w:rsidRPr="00561499">
      <w:rPr>
        <w:sz w:val="20"/>
        <w:szCs w:val="20"/>
        <w:lang w:val="es-CR"/>
      </w:rPr>
      <w:instrText xml:space="preserve"> PAGE   \* MERGEFORMAT </w:instrText>
    </w:r>
    <w:r w:rsidRPr="00561499">
      <w:rPr>
        <w:sz w:val="20"/>
        <w:szCs w:val="20"/>
        <w:lang w:val="es-CR"/>
      </w:rPr>
      <w:fldChar w:fldCharType="separate"/>
    </w:r>
    <w:r w:rsidR="00323B0A" w:rsidRPr="00561499">
      <w:rPr>
        <w:sz w:val="20"/>
        <w:szCs w:val="20"/>
        <w:lang w:val="es-CR"/>
      </w:rPr>
      <w:t>15</w:t>
    </w:r>
    <w:r w:rsidRPr="00561499">
      <w:rPr>
        <w:sz w:val="20"/>
        <w:szCs w:val="20"/>
        <w:lang w:val="es-C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A46B1B" w14:textId="77777777" w:rsidR="00D639E7" w:rsidRPr="00561499" w:rsidRDefault="00D639E7" w:rsidP="00061A87">
      <w:pPr>
        <w:spacing w:after="0" w:line="240" w:lineRule="auto"/>
      </w:pPr>
      <w:r w:rsidRPr="00561499">
        <w:separator/>
      </w:r>
    </w:p>
  </w:footnote>
  <w:footnote w:type="continuationSeparator" w:id="0">
    <w:p w14:paraId="3375EA01" w14:textId="77777777" w:rsidR="00D639E7" w:rsidRPr="00561499" w:rsidRDefault="00D639E7" w:rsidP="00061A87">
      <w:pPr>
        <w:spacing w:after="0" w:line="240" w:lineRule="auto"/>
      </w:pPr>
      <w:r w:rsidRPr="00561499">
        <w:continuationSeparator/>
      </w:r>
    </w:p>
  </w:footnote>
  <w:footnote w:type="continuationNotice" w:id="1">
    <w:p w14:paraId="6538F82F" w14:textId="77777777" w:rsidR="00D639E7" w:rsidRPr="00561499" w:rsidRDefault="00D639E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AA37D" w14:textId="77777777" w:rsidR="002D5AFF" w:rsidRPr="00561499" w:rsidRDefault="00000000" w:rsidP="0070590D">
    <w:pPr>
      <w:pStyle w:val="Encabezado"/>
      <w:spacing w:after="0"/>
      <w:jc w:val="right"/>
      <w:rPr>
        <w:b/>
        <w:i/>
        <w:color w:val="365F91"/>
        <w:szCs w:val="24"/>
        <w:lang w:val="es-CR"/>
      </w:rPr>
    </w:pPr>
    <w:r>
      <w:rPr>
        <w:b/>
        <w:i/>
        <w:color w:val="365F91"/>
        <w:szCs w:val="24"/>
        <w:lang w:val="es-CR"/>
      </w:rPr>
      <w:pict w14:anchorId="0B6AC4D0">
        <v:rect id="_x0000_s1026" style="position:absolute;left:0;text-align:left;margin-left:-5.25pt;margin-top:16.1pt;width:450.6pt;height:12.8pt;z-index:1" fillcolor="#4f81bd" strokecolor="#f2f2f2" strokeweight="3pt">
          <v:shadow on="t" type="perspective" color="#243f60" opacity=".5" offset="1pt" offset2="-1pt"/>
        </v:rect>
      </w:pict>
    </w:r>
  </w:p>
  <w:p w14:paraId="0AAEC536" w14:textId="77777777" w:rsidR="002D5AFF" w:rsidRPr="00561499" w:rsidRDefault="002D5AFF" w:rsidP="0070590D">
    <w:pPr>
      <w:pStyle w:val="Encabezado"/>
      <w:spacing w:after="0"/>
      <w:jc w:val="right"/>
      <w:rPr>
        <w:b/>
        <w:i/>
        <w:color w:val="365F91"/>
        <w:szCs w:val="24"/>
        <w:lang w:val="es-CR"/>
      </w:rPr>
    </w:pPr>
  </w:p>
</w:hdr>
</file>

<file path=word/intelligence2.xml><?xml version="1.0" encoding="utf-8"?>
<int2:intelligence xmlns:int2="http://schemas.microsoft.com/office/intelligence/2020/intelligence" xmlns:oel="http://schemas.microsoft.com/office/2019/extlst">
  <int2:observations>
    <int2:textHash int2:hashCode="C/IEp83T2ddaPd" int2:id="Qx8meKFQ">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56D89"/>
    <w:multiLevelType w:val="hybridMultilevel"/>
    <w:tmpl w:val="E742709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7DE3098"/>
    <w:multiLevelType w:val="hybridMultilevel"/>
    <w:tmpl w:val="16923996"/>
    <w:lvl w:ilvl="0" w:tplc="9DA412A6">
      <w:start w:val="1"/>
      <w:numFmt w:val="bullet"/>
      <w:lvlText w:val=""/>
      <w:lvlJc w:val="left"/>
      <w:pPr>
        <w:ind w:left="720" w:hanging="360"/>
      </w:pPr>
      <w:rPr>
        <w:rFonts w:ascii="Symbol" w:hAnsi="Symbol" w:hint="default"/>
      </w:rPr>
    </w:lvl>
    <w:lvl w:ilvl="1" w:tplc="DA962424">
      <w:start w:val="1"/>
      <w:numFmt w:val="bullet"/>
      <w:lvlText w:val="o"/>
      <w:lvlJc w:val="left"/>
      <w:pPr>
        <w:ind w:left="1440" w:hanging="360"/>
      </w:pPr>
      <w:rPr>
        <w:rFonts w:ascii="Courier New" w:hAnsi="Courier New" w:hint="default"/>
      </w:rPr>
    </w:lvl>
    <w:lvl w:ilvl="2" w:tplc="C45EBC86">
      <w:start w:val="1"/>
      <w:numFmt w:val="bullet"/>
      <w:lvlText w:val=""/>
      <w:lvlJc w:val="left"/>
      <w:pPr>
        <w:ind w:left="2160" w:hanging="360"/>
      </w:pPr>
      <w:rPr>
        <w:rFonts w:ascii="Wingdings" w:hAnsi="Wingdings" w:hint="default"/>
      </w:rPr>
    </w:lvl>
    <w:lvl w:ilvl="3" w:tplc="121C24E0">
      <w:start w:val="1"/>
      <w:numFmt w:val="bullet"/>
      <w:lvlText w:val=""/>
      <w:lvlJc w:val="left"/>
      <w:pPr>
        <w:ind w:left="2880" w:hanging="360"/>
      </w:pPr>
      <w:rPr>
        <w:rFonts w:ascii="Symbol" w:hAnsi="Symbol" w:hint="default"/>
      </w:rPr>
    </w:lvl>
    <w:lvl w:ilvl="4" w:tplc="217A9974">
      <w:start w:val="1"/>
      <w:numFmt w:val="bullet"/>
      <w:lvlText w:val="o"/>
      <w:lvlJc w:val="left"/>
      <w:pPr>
        <w:ind w:left="3600" w:hanging="360"/>
      </w:pPr>
      <w:rPr>
        <w:rFonts w:ascii="Courier New" w:hAnsi="Courier New" w:hint="default"/>
      </w:rPr>
    </w:lvl>
    <w:lvl w:ilvl="5" w:tplc="6840DD08">
      <w:start w:val="1"/>
      <w:numFmt w:val="bullet"/>
      <w:lvlText w:val=""/>
      <w:lvlJc w:val="left"/>
      <w:pPr>
        <w:ind w:left="4320" w:hanging="360"/>
      </w:pPr>
      <w:rPr>
        <w:rFonts w:ascii="Wingdings" w:hAnsi="Wingdings" w:hint="default"/>
      </w:rPr>
    </w:lvl>
    <w:lvl w:ilvl="6" w:tplc="0326445E">
      <w:start w:val="1"/>
      <w:numFmt w:val="bullet"/>
      <w:lvlText w:val=""/>
      <w:lvlJc w:val="left"/>
      <w:pPr>
        <w:ind w:left="5040" w:hanging="360"/>
      </w:pPr>
      <w:rPr>
        <w:rFonts w:ascii="Symbol" w:hAnsi="Symbol" w:hint="default"/>
      </w:rPr>
    </w:lvl>
    <w:lvl w:ilvl="7" w:tplc="55A626C4">
      <w:start w:val="1"/>
      <w:numFmt w:val="bullet"/>
      <w:lvlText w:val="o"/>
      <w:lvlJc w:val="left"/>
      <w:pPr>
        <w:ind w:left="5760" w:hanging="360"/>
      </w:pPr>
      <w:rPr>
        <w:rFonts w:ascii="Courier New" w:hAnsi="Courier New" w:hint="default"/>
      </w:rPr>
    </w:lvl>
    <w:lvl w:ilvl="8" w:tplc="B8A66328">
      <w:start w:val="1"/>
      <w:numFmt w:val="bullet"/>
      <w:lvlText w:val=""/>
      <w:lvlJc w:val="left"/>
      <w:pPr>
        <w:ind w:left="6480" w:hanging="360"/>
      </w:pPr>
      <w:rPr>
        <w:rFonts w:ascii="Wingdings" w:hAnsi="Wingdings" w:hint="default"/>
      </w:rPr>
    </w:lvl>
  </w:abstractNum>
  <w:abstractNum w:abstractNumId="2" w15:restartNumberingAfterBreak="0">
    <w:nsid w:val="0EFB5776"/>
    <w:multiLevelType w:val="hybridMultilevel"/>
    <w:tmpl w:val="07DA82AE"/>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3" w15:restartNumberingAfterBreak="0">
    <w:nsid w:val="0F179A4E"/>
    <w:multiLevelType w:val="hybridMultilevel"/>
    <w:tmpl w:val="8034D5CC"/>
    <w:lvl w:ilvl="0" w:tplc="A83EBE66">
      <w:start w:val="1"/>
      <w:numFmt w:val="bullet"/>
      <w:lvlText w:val=""/>
      <w:lvlJc w:val="left"/>
      <w:pPr>
        <w:ind w:left="720" w:hanging="360"/>
      </w:pPr>
      <w:rPr>
        <w:rFonts w:ascii="Symbol" w:hAnsi="Symbol" w:hint="default"/>
      </w:rPr>
    </w:lvl>
    <w:lvl w:ilvl="1" w:tplc="F5E4C5BC">
      <w:start w:val="1"/>
      <w:numFmt w:val="bullet"/>
      <w:lvlText w:val="o"/>
      <w:lvlJc w:val="left"/>
      <w:pPr>
        <w:ind w:left="1440" w:hanging="360"/>
      </w:pPr>
      <w:rPr>
        <w:rFonts w:ascii="Courier New" w:hAnsi="Courier New" w:hint="default"/>
      </w:rPr>
    </w:lvl>
    <w:lvl w:ilvl="2" w:tplc="4A1A4FD2">
      <w:start w:val="1"/>
      <w:numFmt w:val="bullet"/>
      <w:lvlText w:val=""/>
      <w:lvlJc w:val="left"/>
      <w:pPr>
        <w:ind w:left="2160" w:hanging="360"/>
      </w:pPr>
      <w:rPr>
        <w:rFonts w:ascii="Wingdings" w:hAnsi="Wingdings" w:hint="default"/>
      </w:rPr>
    </w:lvl>
    <w:lvl w:ilvl="3" w:tplc="BAD63B32">
      <w:start w:val="1"/>
      <w:numFmt w:val="bullet"/>
      <w:lvlText w:val=""/>
      <w:lvlJc w:val="left"/>
      <w:pPr>
        <w:ind w:left="2880" w:hanging="360"/>
      </w:pPr>
      <w:rPr>
        <w:rFonts w:ascii="Symbol" w:hAnsi="Symbol" w:hint="default"/>
      </w:rPr>
    </w:lvl>
    <w:lvl w:ilvl="4" w:tplc="5CFEDD74">
      <w:start w:val="1"/>
      <w:numFmt w:val="bullet"/>
      <w:lvlText w:val="o"/>
      <w:lvlJc w:val="left"/>
      <w:pPr>
        <w:ind w:left="3600" w:hanging="360"/>
      </w:pPr>
      <w:rPr>
        <w:rFonts w:ascii="Courier New" w:hAnsi="Courier New" w:hint="default"/>
      </w:rPr>
    </w:lvl>
    <w:lvl w:ilvl="5" w:tplc="423C744E">
      <w:start w:val="1"/>
      <w:numFmt w:val="bullet"/>
      <w:lvlText w:val=""/>
      <w:lvlJc w:val="left"/>
      <w:pPr>
        <w:ind w:left="4320" w:hanging="360"/>
      </w:pPr>
      <w:rPr>
        <w:rFonts w:ascii="Wingdings" w:hAnsi="Wingdings" w:hint="default"/>
      </w:rPr>
    </w:lvl>
    <w:lvl w:ilvl="6" w:tplc="3470F5D4">
      <w:start w:val="1"/>
      <w:numFmt w:val="bullet"/>
      <w:lvlText w:val=""/>
      <w:lvlJc w:val="left"/>
      <w:pPr>
        <w:ind w:left="5040" w:hanging="360"/>
      </w:pPr>
      <w:rPr>
        <w:rFonts w:ascii="Symbol" w:hAnsi="Symbol" w:hint="default"/>
      </w:rPr>
    </w:lvl>
    <w:lvl w:ilvl="7" w:tplc="512C5D86">
      <w:start w:val="1"/>
      <w:numFmt w:val="bullet"/>
      <w:lvlText w:val="o"/>
      <w:lvlJc w:val="left"/>
      <w:pPr>
        <w:ind w:left="5760" w:hanging="360"/>
      </w:pPr>
      <w:rPr>
        <w:rFonts w:ascii="Courier New" w:hAnsi="Courier New" w:hint="default"/>
      </w:rPr>
    </w:lvl>
    <w:lvl w:ilvl="8" w:tplc="3E2EEB5A">
      <w:start w:val="1"/>
      <w:numFmt w:val="bullet"/>
      <w:lvlText w:val=""/>
      <w:lvlJc w:val="left"/>
      <w:pPr>
        <w:ind w:left="6480" w:hanging="360"/>
      </w:pPr>
      <w:rPr>
        <w:rFonts w:ascii="Wingdings" w:hAnsi="Wingdings" w:hint="default"/>
      </w:rPr>
    </w:lvl>
  </w:abstractNum>
  <w:abstractNum w:abstractNumId="4" w15:restartNumberingAfterBreak="0">
    <w:nsid w:val="13584B76"/>
    <w:multiLevelType w:val="hybridMultilevel"/>
    <w:tmpl w:val="8A92850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145E158A"/>
    <w:multiLevelType w:val="hybridMultilevel"/>
    <w:tmpl w:val="19F8813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1C985307"/>
    <w:multiLevelType w:val="hybridMultilevel"/>
    <w:tmpl w:val="59F8D7B4"/>
    <w:lvl w:ilvl="0" w:tplc="9DDEBE82">
      <w:start w:val="1"/>
      <w:numFmt w:val="bullet"/>
      <w:lvlText w:val=""/>
      <w:lvlJc w:val="left"/>
      <w:pPr>
        <w:ind w:left="720" w:hanging="360"/>
      </w:pPr>
      <w:rPr>
        <w:rFonts w:ascii="Symbol" w:hAnsi="Symbol" w:hint="default"/>
      </w:rPr>
    </w:lvl>
    <w:lvl w:ilvl="1" w:tplc="F8126F8A">
      <w:start w:val="1"/>
      <w:numFmt w:val="bullet"/>
      <w:lvlText w:val="o"/>
      <w:lvlJc w:val="left"/>
      <w:pPr>
        <w:ind w:left="1440" w:hanging="360"/>
      </w:pPr>
      <w:rPr>
        <w:rFonts w:ascii="Courier New" w:hAnsi="Courier New" w:hint="default"/>
      </w:rPr>
    </w:lvl>
    <w:lvl w:ilvl="2" w:tplc="7DCEB92A">
      <w:start w:val="1"/>
      <w:numFmt w:val="bullet"/>
      <w:lvlText w:val=""/>
      <w:lvlJc w:val="left"/>
      <w:pPr>
        <w:ind w:left="2160" w:hanging="360"/>
      </w:pPr>
      <w:rPr>
        <w:rFonts w:ascii="Wingdings" w:hAnsi="Wingdings" w:hint="default"/>
      </w:rPr>
    </w:lvl>
    <w:lvl w:ilvl="3" w:tplc="0BE229B6">
      <w:start w:val="1"/>
      <w:numFmt w:val="bullet"/>
      <w:lvlText w:val=""/>
      <w:lvlJc w:val="left"/>
      <w:pPr>
        <w:ind w:left="2880" w:hanging="360"/>
      </w:pPr>
      <w:rPr>
        <w:rFonts w:ascii="Symbol" w:hAnsi="Symbol" w:hint="default"/>
      </w:rPr>
    </w:lvl>
    <w:lvl w:ilvl="4" w:tplc="B8589900">
      <w:start w:val="1"/>
      <w:numFmt w:val="bullet"/>
      <w:lvlText w:val="o"/>
      <w:lvlJc w:val="left"/>
      <w:pPr>
        <w:ind w:left="3600" w:hanging="360"/>
      </w:pPr>
      <w:rPr>
        <w:rFonts w:ascii="Courier New" w:hAnsi="Courier New" w:hint="default"/>
      </w:rPr>
    </w:lvl>
    <w:lvl w:ilvl="5" w:tplc="3F842E80">
      <w:start w:val="1"/>
      <w:numFmt w:val="bullet"/>
      <w:lvlText w:val=""/>
      <w:lvlJc w:val="left"/>
      <w:pPr>
        <w:ind w:left="4320" w:hanging="360"/>
      </w:pPr>
      <w:rPr>
        <w:rFonts w:ascii="Wingdings" w:hAnsi="Wingdings" w:hint="default"/>
      </w:rPr>
    </w:lvl>
    <w:lvl w:ilvl="6" w:tplc="5914DA34">
      <w:start w:val="1"/>
      <w:numFmt w:val="bullet"/>
      <w:lvlText w:val=""/>
      <w:lvlJc w:val="left"/>
      <w:pPr>
        <w:ind w:left="5040" w:hanging="360"/>
      </w:pPr>
      <w:rPr>
        <w:rFonts w:ascii="Symbol" w:hAnsi="Symbol" w:hint="default"/>
      </w:rPr>
    </w:lvl>
    <w:lvl w:ilvl="7" w:tplc="BBB8020C">
      <w:start w:val="1"/>
      <w:numFmt w:val="bullet"/>
      <w:lvlText w:val="o"/>
      <w:lvlJc w:val="left"/>
      <w:pPr>
        <w:ind w:left="5760" w:hanging="360"/>
      </w:pPr>
      <w:rPr>
        <w:rFonts w:ascii="Courier New" w:hAnsi="Courier New" w:hint="default"/>
      </w:rPr>
    </w:lvl>
    <w:lvl w:ilvl="8" w:tplc="F9FE149A">
      <w:start w:val="1"/>
      <w:numFmt w:val="bullet"/>
      <w:lvlText w:val=""/>
      <w:lvlJc w:val="left"/>
      <w:pPr>
        <w:ind w:left="6480" w:hanging="360"/>
      </w:pPr>
      <w:rPr>
        <w:rFonts w:ascii="Wingdings" w:hAnsi="Wingdings" w:hint="default"/>
      </w:rPr>
    </w:lvl>
  </w:abstractNum>
  <w:abstractNum w:abstractNumId="7" w15:restartNumberingAfterBreak="0">
    <w:nsid w:val="2F38363E"/>
    <w:multiLevelType w:val="multilevel"/>
    <w:tmpl w:val="693E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7F028D"/>
    <w:multiLevelType w:val="hybridMultilevel"/>
    <w:tmpl w:val="0EB455AC"/>
    <w:lvl w:ilvl="0" w:tplc="21680FEA">
      <w:start w:val="1"/>
      <w:numFmt w:val="bullet"/>
      <w:lvlText w:val=""/>
      <w:lvlJc w:val="left"/>
      <w:pPr>
        <w:ind w:left="720" w:hanging="360"/>
      </w:pPr>
      <w:rPr>
        <w:rFonts w:ascii="Symbol" w:hAnsi="Symbol" w:hint="default"/>
      </w:rPr>
    </w:lvl>
    <w:lvl w:ilvl="1" w:tplc="C594799C">
      <w:start w:val="1"/>
      <w:numFmt w:val="bullet"/>
      <w:lvlText w:val="o"/>
      <w:lvlJc w:val="left"/>
      <w:pPr>
        <w:ind w:left="1440" w:hanging="360"/>
      </w:pPr>
      <w:rPr>
        <w:rFonts w:ascii="Courier New" w:hAnsi="Courier New" w:hint="default"/>
      </w:rPr>
    </w:lvl>
    <w:lvl w:ilvl="2" w:tplc="E15ACA08">
      <w:start w:val="1"/>
      <w:numFmt w:val="bullet"/>
      <w:lvlText w:val=""/>
      <w:lvlJc w:val="left"/>
      <w:pPr>
        <w:ind w:left="2160" w:hanging="360"/>
      </w:pPr>
      <w:rPr>
        <w:rFonts w:ascii="Wingdings" w:hAnsi="Wingdings" w:hint="default"/>
      </w:rPr>
    </w:lvl>
    <w:lvl w:ilvl="3" w:tplc="1A0C84EA">
      <w:start w:val="1"/>
      <w:numFmt w:val="bullet"/>
      <w:lvlText w:val=""/>
      <w:lvlJc w:val="left"/>
      <w:pPr>
        <w:ind w:left="2880" w:hanging="360"/>
      </w:pPr>
      <w:rPr>
        <w:rFonts w:ascii="Symbol" w:hAnsi="Symbol" w:hint="default"/>
      </w:rPr>
    </w:lvl>
    <w:lvl w:ilvl="4" w:tplc="7C2AF340">
      <w:start w:val="1"/>
      <w:numFmt w:val="bullet"/>
      <w:lvlText w:val="o"/>
      <w:lvlJc w:val="left"/>
      <w:pPr>
        <w:ind w:left="3600" w:hanging="360"/>
      </w:pPr>
      <w:rPr>
        <w:rFonts w:ascii="Courier New" w:hAnsi="Courier New" w:hint="default"/>
      </w:rPr>
    </w:lvl>
    <w:lvl w:ilvl="5" w:tplc="71008DB8">
      <w:start w:val="1"/>
      <w:numFmt w:val="bullet"/>
      <w:lvlText w:val=""/>
      <w:lvlJc w:val="left"/>
      <w:pPr>
        <w:ind w:left="4320" w:hanging="360"/>
      </w:pPr>
      <w:rPr>
        <w:rFonts w:ascii="Wingdings" w:hAnsi="Wingdings" w:hint="default"/>
      </w:rPr>
    </w:lvl>
    <w:lvl w:ilvl="6" w:tplc="69FA0EA0">
      <w:start w:val="1"/>
      <w:numFmt w:val="bullet"/>
      <w:lvlText w:val=""/>
      <w:lvlJc w:val="left"/>
      <w:pPr>
        <w:ind w:left="5040" w:hanging="360"/>
      </w:pPr>
      <w:rPr>
        <w:rFonts w:ascii="Symbol" w:hAnsi="Symbol" w:hint="default"/>
      </w:rPr>
    </w:lvl>
    <w:lvl w:ilvl="7" w:tplc="945E6646">
      <w:start w:val="1"/>
      <w:numFmt w:val="bullet"/>
      <w:lvlText w:val="o"/>
      <w:lvlJc w:val="left"/>
      <w:pPr>
        <w:ind w:left="5760" w:hanging="360"/>
      </w:pPr>
      <w:rPr>
        <w:rFonts w:ascii="Courier New" w:hAnsi="Courier New" w:hint="default"/>
      </w:rPr>
    </w:lvl>
    <w:lvl w:ilvl="8" w:tplc="199014F8">
      <w:start w:val="1"/>
      <w:numFmt w:val="bullet"/>
      <w:lvlText w:val=""/>
      <w:lvlJc w:val="left"/>
      <w:pPr>
        <w:ind w:left="6480" w:hanging="360"/>
      </w:pPr>
      <w:rPr>
        <w:rFonts w:ascii="Wingdings" w:hAnsi="Wingdings" w:hint="default"/>
      </w:rPr>
    </w:lvl>
  </w:abstractNum>
  <w:abstractNum w:abstractNumId="9" w15:restartNumberingAfterBreak="0">
    <w:nsid w:val="342AED3C"/>
    <w:multiLevelType w:val="hybridMultilevel"/>
    <w:tmpl w:val="4C968A02"/>
    <w:lvl w:ilvl="0" w:tplc="F77262F6">
      <w:start w:val="1"/>
      <w:numFmt w:val="bullet"/>
      <w:lvlText w:val=""/>
      <w:lvlJc w:val="left"/>
      <w:pPr>
        <w:ind w:left="720" w:hanging="360"/>
      </w:pPr>
      <w:rPr>
        <w:rFonts w:ascii="Symbol" w:hAnsi="Symbol" w:hint="default"/>
      </w:rPr>
    </w:lvl>
    <w:lvl w:ilvl="1" w:tplc="0DF4CBB0">
      <w:start w:val="1"/>
      <w:numFmt w:val="bullet"/>
      <w:lvlText w:val="o"/>
      <w:lvlJc w:val="left"/>
      <w:pPr>
        <w:ind w:left="1440" w:hanging="360"/>
      </w:pPr>
      <w:rPr>
        <w:rFonts w:ascii="Courier New" w:hAnsi="Courier New" w:hint="default"/>
      </w:rPr>
    </w:lvl>
    <w:lvl w:ilvl="2" w:tplc="D0B696B4">
      <w:start w:val="1"/>
      <w:numFmt w:val="bullet"/>
      <w:lvlText w:val=""/>
      <w:lvlJc w:val="left"/>
      <w:pPr>
        <w:ind w:left="2160" w:hanging="360"/>
      </w:pPr>
      <w:rPr>
        <w:rFonts w:ascii="Wingdings" w:hAnsi="Wingdings" w:hint="default"/>
      </w:rPr>
    </w:lvl>
    <w:lvl w:ilvl="3" w:tplc="1FEE30A4">
      <w:start w:val="1"/>
      <w:numFmt w:val="bullet"/>
      <w:lvlText w:val=""/>
      <w:lvlJc w:val="left"/>
      <w:pPr>
        <w:ind w:left="2880" w:hanging="360"/>
      </w:pPr>
      <w:rPr>
        <w:rFonts w:ascii="Symbol" w:hAnsi="Symbol" w:hint="default"/>
      </w:rPr>
    </w:lvl>
    <w:lvl w:ilvl="4" w:tplc="94E81444">
      <w:start w:val="1"/>
      <w:numFmt w:val="bullet"/>
      <w:lvlText w:val="o"/>
      <w:lvlJc w:val="left"/>
      <w:pPr>
        <w:ind w:left="3600" w:hanging="360"/>
      </w:pPr>
      <w:rPr>
        <w:rFonts w:ascii="Courier New" w:hAnsi="Courier New" w:hint="default"/>
      </w:rPr>
    </w:lvl>
    <w:lvl w:ilvl="5" w:tplc="BCB85F3A">
      <w:start w:val="1"/>
      <w:numFmt w:val="bullet"/>
      <w:lvlText w:val=""/>
      <w:lvlJc w:val="left"/>
      <w:pPr>
        <w:ind w:left="4320" w:hanging="360"/>
      </w:pPr>
      <w:rPr>
        <w:rFonts w:ascii="Wingdings" w:hAnsi="Wingdings" w:hint="default"/>
      </w:rPr>
    </w:lvl>
    <w:lvl w:ilvl="6" w:tplc="B5B218CA">
      <w:start w:val="1"/>
      <w:numFmt w:val="bullet"/>
      <w:lvlText w:val=""/>
      <w:lvlJc w:val="left"/>
      <w:pPr>
        <w:ind w:left="5040" w:hanging="360"/>
      </w:pPr>
      <w:rPr>
        <w:rFonts w:ascii="Symbol" w:hAnsi="Symbol" w:hint="default"/>
      </w:rPr>
    </w:lvl>
    <w:lvl w:ilvl="7" w:tplc="493E30EE">
      <w:start w:val="1"/>
      <w:numFmt w:val="bullet"/>
      <w:lvlText w:val="o"/>
      <w:lvlJc w:val="left"/>
      <w:pPr>
        <w:ind w:left="5760" w:hanging="360"/>
      </w:pPr>
      <w:rPr>
        <w:rFonts w:ascii="Courier New" w:hAnsi="Courier New" w:hint="default"/>
      </w:rPr>
    </w:lvl>
    <w:lvl w:ilvl="8" w:tplc="9CA2A282">
      <w:start w:val="1"/>
      <w:numFmt w:val="bullet"/>
      <w:lvlText w:val=""/>
      <w:lvlJc w:val="left"/>
      <w:pPr>
        <w:ind w:left="6480" w:hanging="360"/>
      </w:pPr>
      <w:rPr>
        <w:rFonts w:ascii="Wingdings" w:hAnsi="Wingdings" w:hint="default"/>
      </w:rPr>
    </w:lvl>
  </w:abstractNum>
  <w:abstractNum w:abstractNumId="10" w15:restartNumberingAfterBreak="0">
    <w:nsid w:val="349AAB08"/>
    <w:multiLevelType w:val="hybridMultilevel"/>
    <w:tmpl w:val="FFFFFFFF"/>
    <w:lvl w:ilvl="0" w:tplc="4B3CAC26">
      <w:start w:val="1"/>
      <w:numFmt w:val="bullet"/>
      <w:lvlText w:val=""/>
      <w:lvlJc w:val="left"/>
      <w:pPr>
        <w:ind w:left="720" w:hanging="360"/>
      </w:pPr>
      <w:rPr>
        <w:rFonts w:ascii="Symbol" w:hAnsi="Symbol" w:hint="default"/>
      </w:rPr>
    </w:lvl>
    <w:lvl w:ilvl="1" w:tplc="C990544E">
      <w:start w:val="1"/>
      <w:numFmt w:val="bullet"/>
      <w:lvlText w:val="o"/>
      <w:lvlJc w:val="left"/>
      <w:pPr>
        <w:ind w:left="1440" w:hanging="360"/>
      </w:pPr>
      <w:rPr>
        <w:rFonts w:ascii="Courier New" w:hAnsi="Courier New" w:hint="default"/>
      </w:rPr>
    </w:lvl>
    <w:lvl w:ilvl="2" w:tplc="BE9E2604">
      <w:start w:val="1"/>
      <w:numFmt w:val="bullet"/>
      <w:lvlText w:val=""/>
      <w:lvlJc w:val="left"/>
      <w:pPr>
        <w:ind w:left="2160" w:hanging="360"/>
      </w:pPr>
      <w:rPr>
        <w:rFonts w:ascii="Wingdings" w:hAnsi="Wingdings" w:hint="default"/>
      </w:rPr>
    </w:lvl>
    <w:lvl w:ilvl="3" w:tplc="C5FA95AA">
      <w:start w:val="1"/>
      <w:numFmt w:val="bullet"/>
      <w:lvlText w:val=""/>
      <w:lvlJc w:val="left"/>
      <w:pPr>
        <w:ind w:left="2880" w:hanging="360"/>
      </w:pPr>
      <w:rPr>
        <w:rFonts w:ascii="Symbol" w:hAnsi="Symbol" w:hint="default"/>
      </w:rPr>
    </w:lvl>
    <w:lvl w:ilvl="4" w:tplc="1AD4BD50">
      <w:start w:val="1"/>
      <w:numFmt w:val="bullet"/>
      <w:lvlText w:val="o"/>
      <w:lvlJc w:val="left"/>
      <w:pPr>
        <w:ind w:left="3600" w:hanging="360"/>
      </w:pPr>
      <w:rPr>
        <w:rFonts w:ascii="Courier New" w:hAnsi="Courier New" w:hint="default"/>
      </w:rPr>
    </w:lvl>
    <w:lvl w:ilvl="5" w:tplc="4C2CCA12">
      <w:start w:val="1"/>
      <w:numFmt w:val="bullet"/>
      <w:lvlText w:val=""/>
      <w:lvlJc w:val="left"/>
      <w:pPr>
        <w:ind w:left="4320" w:hanging="360"/>
      </w:pPr>
      <w:rPr>
        <w:rFonts w:ascii="Wingdings" w:hAnsi="Wingdings" w:hint="default"/>
      </w:rPr>
    </w:lvl>
    <w:lvl w:ilvl="6" w:tplc="961C1348">
      <w:start w:val="1"/>
      <w:numFmt w:val="bullet"/>
      <w:lvlText w:val=""/>
      <w:lvlJc w:val="left"/>
      <w:pPr>
        <w:ind w:left="5040" w:hanging="360"/>
      </w:pPr>
      <w:rPr>
        <w:rFonts w:ascii="Symbol" w:hAnsi="Symbol" w:hint="default"/>
      </w:rPr>
    </w:lvl>
    <w:lvl w:ilvl="7" w:tplc="02EC769C">
      <w:start w:val="1"/>
      <w:numFmt w:val="bullet"/>
      <w:lvlText w:val="o"/>
      <w:lvlJc w:val="left"/>
      <w:pPr>
        <w:ind w:left="5760" w:hanging="360"/>
      </w:pPr>
      <w:rPr>
        <w:rFonts w:ascii="Courier New" w:hAnsi="Courier New" w:hint="default"/>
      </w:rPr>
    </w:lvl>
    <w:lvl w:ilvl="8" w:tplc="A0963C94">
      <w:start w:val="1"/>
      <w:numFmt w:val="bullet"/>
      <w:lvlText w:val=""/>
      <w:lvlJc w:val="left"/>
      <w:pPr>
        <w:ind w:left="6480" w:hanging="360"/>
      </w:pPr>
      <w:rPr>
        <w:rFonts w:ascii="Wingdings" w:hAnsi="Wingdings" w:hint="default"/>
      </w:rPr>
    </w:lvl>
  </w:abstractNum>
  <w:abstractNum w:abstractNumId="11" w15:restartNumberingAfterBreak="0">
    <w:nsid w:val="39E13622"/>
    <w:multiLevelType w:val="multilevel"/>
    <w:tmpl w:val="DD88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857943"/>
    <w:multiLevelType w:val="hybridMultilevel"/>
    <w:tmpl w:val="9D96218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3" w15:restartNumberingAfterBreak="0">
    <w:nsid w:val="47EC3869"/>
    <w:multiLevelType w:val="hybridMultilevel"/>
    <w:tmpl w:val="FFFFFFFF"/>
    <w:lvl w:ilvl="0" w:tplc="68E24300">
      <w:start w:val="1"/>
      <w:numFmt w:val="bullet"/>
      <w:lvlText w:val=""/>
      <w:lvlJc w:val="left"/>
      <w:pPr>
        <w:ind w:left="720" w:hanging="360"/>
      </w:pPr>
      <w:rPr>
        <w:rFonts w:ascii="Symbol" w:hAnsi="Symbol" w:hint="default"/>
      </w:rPr>
    </w:lvl>
    <w:lvl w:ilvl="1" w:tplc="BA1A1384">
      <w:start w:val="1"/>
      <w:numFmt w:val="bullet"/>
      <w:lvlText w:val="o"/>
      <w:lvlJc w:val="left"/>
      <w:pPr>
        <w:ind w:left="1440" w:hanging="360"/>
      </w:pPr>
      <w:rPr>
        <w:rFonts w:ascii="Courier New" w:hAnsi="Courier New" w:hint="default"/>
      </w:rPr>
    </w:lvl>
    <w:lvl w:ilvl="2" w:tplc="EBA4BA56">
      <w:start w:val="1"/>
      <w:numFmt w:val="bullet"/>
      <w:lvlText w:val=""/>
      <w:lvlJc w:val="left"/>
      <w:pPr>
        <w:ind w:left="2160" w:hanging="360"/>
      </w:pPr>
      <w:rPr>
        <w:rFonts w:ascii="Wingdings" w:hAnsi="Wingdings" w:hint="default"/>
      </w:rPr>
    </w:lvl>
    <w:lvl w:ilvl="3" w:tplc="23F49622">
      <w:start w:val="1"/>
      <w:numFmt w:val="bullet"/>
      <w:lvlText w:val=""/>
      <w:lvlJc w:val="left"/>
      <w:pPr>
        <w:ind w:left="2880" w:hanging="360"/>
      </w:pPr>
      <w:rPr>
        <w:rFonts w:ascii="Symbol" w:hAnsi="Symbol" w:hint="default"/>
      </w:rPr>
    </w:lvl>
    <w:lvl w:ilvl="4" w:tplc="248EC746">
      <w:start w:val="1"/>
      <w:numFmt w:val="bullet"/>
      <w:lvlText w:val="o"/>
      <w:lvlJc w:val="left"/>
      <w:pPr>
        <w:ind w:left="3600" w:hanging="360"/>
      </w:pPr>
      <w:rPr>
        <w:rFonts w:ascii="Courier New" w:hAnsi="Courier New" w:hint="default"/>
      </w:rPr>
    </w:lvl>
    <w:lvl w:ilvl="5" w:tplc="538C7C48">
      <w:start w:val="1"/>
      <w:numFmt w:val="bullet"/>
      <w:lvlText w:val=""/>
      <w:lvlJc w:val="left"/>
      <w:pPr>
        <w:ind w:left="4320" w:hanging="360"/>
      </w:pPr>
      <w:rPr>
        <w:rFonts w:ascii="Wingdings" w:hAnsi="Wingdings" w:hint="default"/>
      </w:rPr>
    </w:lvl>
    <w:lvl w:ilvl="6" w:tplc="5A1A0D90">
      <w:start w:val="1"/>
      <w:numFmt w:val="bullet"/>
      <w:lvlText w:val=""/>
      <w:lvlJc w:val="left"/>
      <w:pPr>
        <w:ind w:left="5040" w:hanging="360"/>
      </w:pPr>
      <w:rPr>
        <w:rFonts w:ascii="Symbol" w:hAnsi="Symbol" w:hint="default"/>
      </w:rPr>
    </w:lvl>
    <w:lvl w:ilvl="7" w:tplc="B1DAABEA">
      <w:start w:val="1"/>
      <w:numFmt w:val="bullet"/>
      <w:lvlText w:val="o"/>
      <w:lvlJc w:val="left"/>
      <w:pPr>
        <w:ind w:left="5760" w:hanging="360"/>
      </w:pPr>
      <w:rPr>
        <w:rFonts w:ascii="Courier New" w:hAnsi="Courier New" w:hint="default"/>
      </w:rPr>
    </w:lvl>
    <w:lvl w:ilvl="8" w:tplc="D6F0584C">
      <w:start w:val="1"/>
      <w:numFmt w:val="bullet"/>
      <w:lvlText w:val=""/>
      <w:lvlJc w:val="left"/>
      <w:pPr>
        <w:ind w:left="6480" w:hanging="360"/>
      </w:pPr>
      <w:rPr>
        <w:rFonts w:ascii="Wingdings" w:hAnsi="Wingdings" w:hint="default"/>
      </w:rPr>
    </w:lvl>
  </w:abstractNum>
  <w:abstractNum w:abstractNumId="14" w15:restartNumberingAfterBreak="0">
    <w:nsid w:val="48134A49"/>
    <w:multiLevelType w:val="hybridMultilevel"/>
    <w:tmpl w:val="123E4B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15:restartNumberingAfterBreak="0">
    <w:nsid w:val="48907626"/>
    <w:multiLevelType w:val="hybridMultilevel"/>
    <w:tmpl w:val="BCBE73D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55AA50CF"/>
    <w:multiLevelType w:val="hybridMultilevel"/>
    <w:tmpl w:val="FFFFFFFF"/>
    <w:lvl w:ilvl="0" w:tplc="F25402DC">
      <w:start w:val="1"/>
      <w:numFmt w:val="bullet"/>
      <w:lvlText w:val=""/>
      <w:lvlJc w:val="left"/>
      <w:pPr>
        <w:ind w:left="720" w:hanging="360"/>
      </w:pPr>
      <w:rPr>
        <w:rFonts w:ascii="Symbol" w:hAnsi="Symbol" w:hint="default"/>
      </w:rPr>
    </w:lvl>
    <w:lvl w:ilvl="1" w:tplc="F274E346">
      <w:start w:val="1"/>
      <w:numFmt w:val="bullet"/>
      <w:lvlText w:val="o"/>
      <w:lvlJc w:val="left"/>
      <w:pPr>
        <w:ind w:left="1440" w:hanging="360"/>
      </w:pPr>
      <w:rPr>
        <w:rFonts w:ascii="Courier New" w:hAnsi="Courier New" w:hint="default"/>
      </w:rPr>
    </w:lvl>
    <w:lvl w:ilvl="2" w:tplc="889A1628">
      <w:start w:val="1"/>
      <w:numFmt w:val="bullet"/>
      <w:lvlText w:val=""/>
      <w:lvlJc w:val="left"/>
      <w:pPr>
        <w:ind w:left="2160" w:hanging="360"/>
      </w:pPr>
      <w:rPr>
        <w:rFonts w:ascii="Wingdings" w:hAnsi="Wingdings" w:hint="default"/>
      </w:rPr>
    </w:lvl>
    <w:lvl w:ilvl="3" w:tplc="3E42C264">
      <w:start w:val="1"/>
      <w:numFmt w:val="bullet"/>
      <w:lvlText w:val=""/>
      <w:lvlJc w:val="left"/>
      <w:pPr>
        <w:ind w:left="2880" w:hanging="360"/>
      </w:pPr>
      <w:rPr>
        <w:rFonts w:ascii="Symbol" w:hAnsi="Symbol" w:hint="default"/>
      </w:rPr>
    </w:lvl>
    <w:lvl w:ilvl="4" w:tplc="075490E4">
      <w:start w:val="1"/>
      <w:numFmt w:val="bullet"/>
      <w:lvlText w:val="o"/>
      <w:lvlJc w:val="left"/>
      <w:pPr>
        <w:ind w:left="3600" w:hanging="360"/>
      </w:pPr>
      <w:rPr>
        <w:rFonts w:ascii="Courier New" w:hAnsi="Courier New" w:hint="default"/>
      </w:rPr>
    </w:lvl>
    <w:lvl w:ilvl="5" w:tplc="E9FE62DA">
      <w:start w:val="1"/>
      <w:numFmt w:val="bullet"/>
      <w:lvlText w:val=""/>
      <w:lvlJc w:val="left"/>
      <w:pPr>
        <w:ind w:left="4320" w:hanging="360"/>
      </w:pPr>
      <w:rPr>
        <w:rFonts w:ascii="Wingdings" w:hAnsi="Wingdings" w:hint="default"/>
      </w:rPr>
    </w:lvl>
    <w:lvl w:ilvl="6" w:tplc="E52ED890">
      <w:start w:val="1"/>
      <w:numFmt w:val="bullet"/>
      <w:lvlText w:val=""/>
      <w:lvlJc w:val="left"/>
      <w:pPr>
        <w:ind w:left="5040" w:hanging="360"/>
      </w:pPr>
      <w:rPr>
        <w:rFonts w:ascii="Symbol" w:hAnsi="Symbol" w:hint="default"/>
      </w:rPr>
    </w:lvl>
    <w:lvl w:ilvl="7" w:tplc="CB1EDDF0">
      <w:start w:val="1"/>
      <w:numFmt w:val="bullet"/>
      <w:lvlText w:val="o"/>
      <w:lvlJc w:val="left"/>
      <w:pPr>
        <w:ind w:left="5760" w:hanging="360"/>
      </w:pPr>
      <w:rPr>
        <w:rFonts w:ascii="Courier New" w:hAnsi="Courier New" w:hint="default"/>
      </w:rPr>
    </w:lvl>
    <w:lvl w:ilvl="8" w:tplc="D7403018">
      <w:start w:val="1"/>
      <w:numFmt w:val="bullet"/>
      <w:lvlText w:val=""/>
      <w:lvlJc w:val="left"/>
      <w:pPr>
        <w:ind w:left="6480" w:hanging="360"/>
      </w:pPr>
      <w:rPr>
        <w:rFonts w:ascii="Wingdings" w:hAnsi="Wingdings" w:hint="default"/>
      </w:rPr>
    </w:lvl>
  </w:abstractNum>
  <w:abstractNum w:abstractNumId="17" w15:restartNumberingAfterBreak="0">
    <w:nsid w:val="55F60BA1"/>
    <w:multiLevelType w:val="hybridMultilevel"/>
    <w:tmpl w:val="FFFFFFFF"/>
    <w:lvl w:ilvl="0" w:tplc="375C4DF8">
      <w:start w:val="1"/>
      <w:numFmt w:val="bullet"/>
      <w:lvlText w:val=""/>
      <w:lvlJc w:val="left"/>
      <w:pPr>
        <w:ind w:left="720" w:hanging="360"/>
      </w:pPr>
      <w:rPr>
        <w:rFonts w:ascii="Symbol" w:hAnsi="Symbol" w:hint="default"/>
      </w:rPr>
    </w:lvl>
    <w:lvl w:ilvl="1" w:tplc="75A6E37C">
      <w:start w:val="1"/>
      <w:numFmt w:val="bullet"/>
      <w:lvlText w:val="o"/>
      <w:lvlJc w:val="left"/>
      <w:pPr>
        <w:ind w:left="1440" w:hanging="360"/>
      </w:pPr>
      <w:rPr>
        <w:rFonts w:ascii="Courier New" w:hAnsi="Courier New" w:hint="default"/>
      </w:rPr>
    </w:lvl>
    <w:lvl w:ilvl="2" w:tplc="A7E8DB90">
      <w:start w:val="1"/>
      <w:numFmt w:val="bullet"/>
      <w:lvlText w:val=""/>
      <w:lvlJc w:val="left"/>
      <w:pPr>
        <w:ind w:left="2160" w:hanging="360"/>
      </w:pPr>
      <w:rPr>
        <w:rFonts w:ascii="Wingdings" w:hAnsi="Wingdings" w:hint="default"/>
      </w:rPr>
    </w:lvl>
    <w:lvl w:ilvl="3" w:tplc="D0BAEAD0">
      <w:start w:val="1"/>
      <w:numFmt w:val="bullet"/>
      <w:lvlText w:val=""/>
      <w:lvlJc w:val="left"/>
      <w:pPr>
        <w:ind w:left="2880" w:hanging="360"/>
      </w:pPr>
      <w:rPr>
        <w:rFonts w:ascii="Symbol" w:hAnsi="Symbol" w:hint="default"/>
      </w:rPr>
    </w:lvl>
    <w:lvl w:ilvl="4" w:tplc="B2D406D0">
      <w:start w:val="1"/>
      <w:numFmt w:val="bullet"/>
      <w:lvlText w:val="o"/>
      <w:lvlJc w:val="left"/>
      <w:pPr>
        <w:ind w:left="3600" w:hanging="360"/>
      </w:pPr>
      <w:rPr>
        <w:rFonts w:ascii="Courier New" w:hAnsi="Courier New" w:hint="default"/>
      </w:rPr>
    </w:lvl>
    <w:lvl w:ilvl="5" w:tplc="91FAA5D0">
      <w:start w:val="1"/>
      <w:numFmt w:val="bullet"/>
      <w:lvlText w:val=""/>
      <w:lvlJc w:val="left"/>
      <w:pPr>
        <w:ind w:left="4320" w:hanging="360"/>
      </w:pPr>
      <w:rPr>
        <w:rFonts w:ascii="Wingdings" w:hAnsi="Wingdings" w:hint="default"/>
      </w:rPr>
    </w:lvl>
    <w:lvl w:ilvl="6" w:tplc="D02A6F0A">
      <w:start w:val="1"/>
      <w:numFmt w:val="bullet"/>
      <w:lvlText w:val=""/>
      <w:lvlJc w:val="left"/>
      <w:pPr>
        <w:ind w:left="5040" w:hanging="360"/>
      </w:pPr>
      <w:rPr>
        <w:rFonts w:ascii="Symbol" w:hAnsi="Symbol" w:hint="default"/>
      </w:rPr>
    </w:lvl>
    <w:lvl w:ilvl="7" w:tplc="2E748FCA">
      <w:start w:val="1"/>
      <w:numFmt w:val="bullet"/>
      <w:lvlText w:val="o"/>
      <w:lvlJc w:val="left"/>
      <w:pPr>
        <w:ind w:left="5760" w:hanging="360"/>
      </w:pPr>
      <w:rPr>
        <w:rFonts w:ascii="Courier New" w:hAnsi="Courier New" w:hint="default"/>
      </w:rPr>
    </w:lvl>
    <w:lvl w:ilvl="8" w:tplc="C74EB8C2">
      <w:start w:val="1"/>
      <w:numFmt w:val="bullet"/>
      <w:lvlText w:val=""/>
      <w:lvlJc w:val="left"/>
      <w:pPr>
        <w:ind w:left="6480" w:hanging="360"/>
      </w:pPr>
      <w:rPr>
        <w:rFonts w:ascii="Wingdings" w:hAnsi="Wingdings" w:hint="default"/>
      </w:rPr>
    </w:lvl>
  </w:abstractNum>
  <w:abstractNum w:abstractNumId="18" w15:restartNumberingAfterBreak="0">
    <w:nsid w:val="57B45A95"/>
    <w:multiLevelType w:val="hybridMultilevel"/>
    <w:tmpl w:val="B9A0E4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15:restartNumberingAfterBreak="0">
    <w:nsid w:val="5DC75A0F"/>
    <w:multiLevelType w:val="multilevel"/>
    <w:tmpl w:val="8352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F438EE"/>
    <w:multiLevelType w:val="hybridMultilevel"/>
    <w:tmpl w:val="BDCA831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6A603669"/>
    <w:multiLevelType w:val="multilevel"/>
    <w:tmpl w:val="4254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C75BF5"/>
    <w:multiLevelType w:val="hybridMultilevel"/>
    <w:tmpl w:val="44CCB17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15:restartNumberingAfterBreak="0">
    <w:nsid w:val="7146481D"/>
    <w:multiLevelType w:val="hybridMultilevel"/>
    <w:tmpl w:val="87F0AB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15:restartNumberingAfterBreak="0">
    <w:nsid w:val="75FF193F"/>
    <w:multiLevelType w:val="hybridMultilevel"/>
    <w:tmpl w:val="90A8216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15:restartNumberingAfterBreak="0">
    <w:nsid w:val="7F93056D"/>
    <w:multiLevelType w:val="multilevel"/>
    <w:tmpl w:val="C668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8205536">
    <w:abstractNumId w:val="0"/>
  </w:num>
  <w:num w:numId="2" w16cid:durableId="613707332">
    <w:abstractNumId w:val="14"/>
  </w:num>
  <w:num w:numId="3" w16cid:durableId="2070225260">
    <w:abstractNumId w:val="18"/>
  </w:num>
  <w:num w:numId="4" w16cid:durableId="1811242678">
    <w:abstractNumId w:val="12"/>
  </w:num>
  <w:num w:numId="5" w16cid:durableId="1030644005">
    <w:abstractNumId w:val="24"/>
  </w:num>
  <w:num w:numId="6" w16cid:durableId="371929995">
    <w:abstractNumId w:val="23"/>
  </w:num>
  <w:num w:numId="7" w16cid:durableId="605117404">
    <w:abstractNumId w:val="5"/>
  </w:num>
  <w:num w:numId="8" w16cid:durableId="1613242109">
    <w:abstractNumId w:val="22"/>
  </w:num>
  <w:num w:numId="9" w16cid:durableId="2068145509">
    <w:abstractNumId w:val="2"/>
  </w:num>
  <w:num w:numId="10" w16cid:durableId="990786941">
    <w:abstractNumId w:val="15"/>
  </w:num>
  <w:num w:numId="11" w16cid:durableId="2026784805">
    <w:abstractNumId w:val="20"/>
  </w:num>
  <w:num w:numId="12" w16cid:durableId="673537813">
    <w:abstractNumId w:val="13"/>
  </w:num>
  <w:num w:numId="13" w16cid:durableId="1049719685">
    <w:abstractNumId w:val="17"/>
  </w:num>
  <w:num w:numId="14" w16cid:durableId="2086875795">
    <w:abstractNumId w:val="10"/>
  </w:num>
  <w:num w:numId="15" w16cid:durableId="887882699">
    <w:abstractNumId w:val="16"/>
  </w:num>
  <w:num w:numId="16" w16cid:durableId="348339524">
    <w:abstractNumId w:val="4"/>
  </w:num>
  <w:num w:numId="17" w16cid:durableId="2060008147">
    <w:abstractNumId w:val="25"/>
  </w:num>
  <w:num w:numId="18" w16cid:durableId="25957628">
    <w:abstractNumId w:val="21"/>
  </w:num>
  <w:num w:numId="19" w16cid:durableId="608321081">
    <w:abstractNumId w:val="11"/>
  </w:num>
  <w:num w:numId="20" w16cid:durableId="1172380123">
    <w:abstractNumId w:val="19"/>
  </w:num>
  <w:num w:numId="21" w16cid:durableId="325136835">
    <w:abstractNumId w:val="7"/>
  </w:num>
  <w:num w:numId="22" w16cid:durableId="985940905">
    <w:abstractNumId w:val="3"/>
  </w:num>
  <w:num w:numId="23" w16cid:durableId="334500221">
    <w:abstractNumId w:val="6"/>
  </w:num>
  <w:num w:numId="24" w16cid:durableId="1919628985">
    <w:abstractNumId w:val="8"/>
  </w:num>
  <w:num w:numId="25" w16cid:durableId="1002587764">
    <w:abstractNumId w:val="1"/>
  </w:num>
  <w:num w:numId="26" w16cid:durableId="2012173186">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oNotTrackMoves/>
  <w:defaultTabStop w:val="708"/>
  <w:hyphenationZone w:val="425"/>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5152"/>
    <w:rsid w:val="0000414C"/>
    <w:rsid w:val="00006CD9"/>
    <w:rsid w:val="00007759"/>
    <w:rsid w:val="00010282"/>
    <w:rsid w:val="00010851"/>
    <w:rsid w:val="00010A4C"/>
    <w:rsid w:val="00012832"/>
    <w:rsid w:val="000134BD"/>
    <w:rsid w:val="000137B7"/>
    <w:rsid w:val="00014020"/>
    <w:rsid w:val="00014468"/>
    <w:rsid w:val="00020425"/>
    <w:rsid w:val="000223A9"/>
    <w:rsid w:val="00022863"/>
    <w:rsid w:val="000235E9"/>
    <w:rsid w:val="00026478"/>
    <w:rsid w:val="00030F03"/>
    <w:rsid w:val="00030F70"/>
    <w:rsid w:val="00031F35"/>
    <w:rsid w:val="00032BDA"/>
    <w:rsid w:val="00033C47"/>
    <w:rsid w:val="00033FF9"/>
    <w:rsid w:val="0003448C"/>
    <w:rsid w:val="0003564C"/>
    <w:rsid w:val="00036084"/>
    <w:rsid w:val="000363A4"/>
    <w:rsid w:val="00036C66"/>
    <w:rsid w:val="0003741E"/>
    <w:rsid w:val="00041416"/>
    <w:rsid w:val="00046684"/>
    <w:rsid w:val="00047D87"/>
    <w:rsid w:val="0005058C"/>
    <w:rsid w:val="00051124"/>
    <w:rsid w:val="00051A95"/>
    <w:rsid w:val="00052798"/>
    <w:rsid w:val="00055028"/>
    <w:rsid w:val="000552C7"/>
    <w:rsid w:val="00055997"/>
    <w:rsid w:val="000563D8"/>
    <w:rsid w:val="000568A5"/>
    <w:rsid w:val="0005717D"/>
    <w:rsid w:val="00060BF9"/>
    <w:rsid w:val="00061A87"/>
    <w:rsid w:val="00061C0C"/>
    <w:rsid w:val="00064891"/>
    <w:rsid w:val="00066865"/>
    <w:rsid w:val="00066D22"/>
    <w:rsid w:val="000679F5"/>
    <w:rsid w:val="00067D76"/>
    <w:rsid w:val="00070936"/>
    <w:rsid w:val="00071170"/>
    <w:rsid w:val="00071463"/>
    <w:rsid w:val="00072486"/>
    <w:rsid w:val="000741FA"/>
    <w:rsid w:val="00074315"/>
    <w:rsid w:val="00075389"/>
    <w:rsid w:val="000754F7"/>
    <w:rsid w:val="00076E60"/>
    <w:rsid w:val="00076EEB"/>
    <w:rsid w:val="000773FF"/>
    <w:rsid w:val="000806A1"/>
    <w:rsid w:val="00081821"/>
    <w:rsid w:val="00083F87"/>
    <w:rsid w:val="000840C1"/>
    <w:rsid w:val="0008696F"/>
    <w:rsid w:val="0009056C"/>
    <w:rsid w:val="00091933"/>
    <w:rsid w:val="000923AD"/>
    <w:rsid w:val="00094E6C"/>
    <w:rsid w:val="000959A2"/>
    <w:rsid w:val="000975AE"/>
    <w:rsid w:val="000A137C"/>
    <w:rsid w:val="000A1641"/>
    <w:rsid w:val="000A19C3"/>
    <w:rsid w:val="000A1A10"/>
    <w:rsid w:val="000A1E1E"/>
    <w:rsid w:val="000A23C9"/>
    <w:rsid w:val="000A3990"/>
    <w:rsid w:val="000A3B46"/>
    <w:rsid w:val="000A402F"/>
    <w:rsid w:val="000B26D6"/>
    <w:rsid w:val="000B488B"/>
    <w:rsid w:val="000B4EB8"/>
    <w:rsid w:val="000B5278"/>
    <w:rsid w:val="000B64A1"/>
    <w:rsid w:val="000B7F97"/>
    <w:rsid w:val="000C05F5"/>
    <w:rsid w:val="000C08FB"/>
    <w:rsid w:val="000C2452"/>
    <w:rsid w:val="000C2C96"/>
    <w:rsid w:val="000C312B"/>
    <w:rsid w:val="000C5A13"/>
    <w:rsid w:val="000C5D46"/>
    <w:rsid w:val="000C5DCF"/>
    <w:rsid w:val="000C6405"/>
    <w:rsid w:val="000C7809"/>
    <w:rsid w:val="000D0064"/>
    <w:rsid w:val="000D01CA"/>
    <w:rsid w:val="000D0C21"/>
    <w:rsid w:val="000D1167"/>
    <w:rsid w:val="000D1408"/>
    <w:rsid w:val="000D3AF8"/>
    <w:rsid w:val="000D640E"/>
    <w:rsid w:val="000E1CC7"/>
    <w:rsid w:val="000E1FFF"/>
    <w:rsid w:val="000E2D28"/>
    <w:rsid w:val="000E3ED6"/>
    <w:rsid w:val="000E73A2"/>
    <w:rsid w:val="000F1D4A"/>
    <w:rsid w:val="000F735E"/>
    <w:rsid w:val="000F7969"/>
    <w:rsid w:val="001008B0"/>
    <w:rsid w:val="00100D80"/>
    <w:rsid w:val="00101420"/>
    <w:rsid w:val="00103C9E"/>
    <w:rsid w:val="001059F9"/>
    <w:rsid w:val="00106180"/>
    <w:rsid w:val="00110AF3"/>
    <w:rsid w:val="00110EC3"/>
    <w:rsid w:val="00114504"/>
    <w:rsid w:val="00116664"/>
    <w:rsid w:val="00117D50"/>
    <w:rsid w:val="00120A37"/>
    <w:rsid w:val="00122657"/>
    <w:rsid w:val="00122E3E"/>
    <w:rsid w:val="0012425A"/>
    <w:rsid w:val="00124345"/>
    <w:rsid w:val="00124851"/>
    <w:rsid w:val="0013063E"/>
    <w:rsid w:val="001308C3"/>
    <w:rsid w:val="00130910"/>
    <w:rsid w:val="00131907"/>
    <w:rsid w:val="0013675A"/>
    <w:rsid w:val="00136FA7"/>
    <w:rsid w:val="00140454"/>
    <w:rsid w:val="00140518"/>
    <w:rsid w:val="00140F89"/>
    <w:rsid w:val="00141FFA"/>
    <w:rsid w:val="0014278B"/>
    <w:rsid w:val="00143D8D"/>
    <w:rsid w:val="001474AA"/>
    <w:rsid w:val="0014771E"/>
    <w:rsid w:val="00147AE4"/>
    <w:rsid w:val="00152727"/>
    <w:rsid w:val="001530B4"/>
    <w:rsid w:val="00156D65"/>
    <w:rsid w:val="00157E1F"/>
    <w:rsid w:val="00160EFA"/>
    <w:rsid w:val="00161A50"/>
    <w:rsid w:val="00161B57"/>
    <w:rsid w:val="00165CE6"/>
    <w:rsid w:val="0017179C"/>
    <w:rsid w:val="00171AD3"/>
    <w:rsid w:val="001739E6"/>
    <w:rsid w:val="00175B16"/>
    <w:rsid w:val="00176130"/>
    <w:rsid w:val="001763CD"/>
    <w:rsid w:val="00176415"/>
    <w:rsid w:val="00176567"/>
    <w:rsid w:val="00176DBB"/>
    <w:rsid w:val="00177EB9"/>
    <w:rsid w:val="00180936"/>
    <w:rsid w:val="00182400"/>
    <w:rsid w:val="00182736"/>
    <w:rsid w:val="00182C63"/>
    <w:rsid w:val="00184BAA"/>
    <w:rsid w:val="00184BB0"/>
    <w:rsid w:val="001857E7"/>
    <w:rsid w:val="00186012"/>
    <w:rsid w:val="00186DEA"/>
    <w:rsid w:val="001911F6"/>
    <w:rsid w:val="0019128F"/>
    <w:rsid w:val="001912B9"/>
    <w:rsid w:val="001917A4"/>
    <w:rsid w:val="00191C38"/>
    <w:rsid w:val="001932C0"/>
    <w:rsid w:val="00193452"/>
    <w:rsid w:val="00194F1A"/>
    <w:rsid w:val="001A4F51"/>
    <w:rsid w:val="001A5AF7"/>
    <w:rsid w:val="001A6224"/>
    <w:rsid w:val="001A77F1"/>
    <w:rsid w:val="001B1B07"/>
    <w:rsid w:val="001B4028"/>
    <w:rsid w:val="001B46AD"/>
    <w:rsid w:val="001B5391"/>
    <w:rsid w:val="001B6359"/>
    <w:rsid w:val="001B77EF"/>
    <w:rsid w:val="001C008E"/>
    <w:rsid w:val="001C0A77"/>
    <w:rsid w:val="001C11EA"/>
    <w:rsid w:val="001C3EAB"/>
    <w:rsid w:val="001D0040"/>
    <w:rsid w:val="001D0D3B"/>
    <w:rsid w:val="001D156C"/>
    <w:rsid w:val="001D1AD3"/>
    <w:rsid w:val="001D26EC"/>
    <w:rsid w:val="001D2B98"/>
    <w:rsid w:val="001D3877"/>
    <w:rsid w:val="001D487D"/>
    <w:rsid w:val="001D4A86"/>
    <w:rsid w:val="001D4BA6"/>
    <w:rsid w:val="001D4C1E"/>
    <w:rsid w:val="001D774E"/>
    <w:rsid w:val="001E0577"/>
    <w:rsid w:val="001E18CB"/>
    <w:rsid w:val="001E2474"/>
    <w:rsid w:val="001E2900"/>
    <w:rsid w:val="001E3A02"/>
    <w:rsid w:val="001E5B03"/>
    <w:rsid w:val="001F0D75"/>
    <w:rsid w:val="001F17E1"/>
    <w:rsid w:val="001F52EC"/>
    <w:rsid w:val="001F618E"/>
    <w:rsid w:val="001F66D2"/>
    <w:rsid w:val="00203E9B"/>
    <w:rsid w:val="00205321"/>
    <w:rsid w:val="002135E1"/>
    <w:rsid w:val="002138C0"/>
    <w:rsid w:val="00214A0B"/>
    <w:rsid w:val="00216594"/>
    <w:rsid w:val="00216EC2"/>
    <w:rsid w:val="0021798F"/>
    <w:rsid w:val="00220FD1"/>
    <w:rsid w:val="0022398C"/>
    <w:rsid w:val="00223DAD"/>
    <w:rsid w:val="0022536A"/>
    <w:rsid w:val="00225902"/>
    <w:rsid w:val="00226BF9"/>
    <w:rsid w:val="002270CD"/>
    <w:rsid w:val="00230607"/>
    <w:rsid w:val="00231F24"/>
    <w:rsid w:val="0023306D"/>
    <w:rsid w:val="002408D1"/>
    <w:rsid w:val="00245426"/>
    <w:rsid w:val="00245BD9"/>
    <w:rsid w:val="00250108"/>
    <w:rsid w:val="0025055D"/>
    <w:rsid w:val="00250789"/>
    <w:rsid w:val="00252540"/>
    <w:rsid w:val="00255300"/>
    <w:rsid w:val="002625BF"/>
    <w:rsid w:val="0026305D"/>
    <w:rsid w:val="0026400F"/>
    <w:rsid w:val="00266C17"/>
    <w:rsid w:val="00267CDA"/>
    <w:rsid w:val="00270450"/>
    <w:rsid w:val="00270AEE"/>
    <w:rsid w:val="00272219"/>
    <w:rsid w:val="002752D8"/>
    <w:rsid w:val="002756C3"/>
    <w:rsid w:val="00277B2A"/>
    <w:rsid w:val="0028140F"/>
    <w:rsid w:val="00282395"/>
    <w:rsid w:val="0028262E"/>
    <w:rsid w:val="002826A1"/>
    <w:rsid w:val="00283A85"/>
    <w:rsid w:val="002842D2"/>
    <w:rsid w:val="002847DF"/>
    <w:rsid w:val="002852D9"/>
    <w:rsid w:val="00287C6E"/>
    <w:rsid w:val="00293617"/>
    <w:rsid w:val="002947B5"/>
    <w:rsid w:val="002A1383"/>
    <w:rsid w:val="002A32D0"/>
    <w:rsid w:val="002A3657"/>
    <w:rsid w:val="002A3697"/>
    <w:rsid w:val="002A50FC"/>
    <w:rsid w:val="002A622A"/>
    <w:rsid w:val="002B13C2"/>
    <w:rsid w:val="002B3261"/>
    <w:rsid w:val="002B4F90"/>
    <w:rsid w:val="002B5473"/>
    <w:rsid w:val="002B6537"/>
    <w:rsid w:val="002B7F9E"/>
    <w:rsid w:val="002C07B5"/>
    <w:rsid w:val="002C0A49"/>
    <w:rsid w:val="002C2B41"/>
    <w:rsid w:val="002C30B9"/>
    <w:rsid w:val="002C347F"/>
    <w:rsid w:val="002C4D35"/>
    <w:rsid w:val="002D0A7B"/>
    <w:rsid w:val="002D342C"/>
    <w:rsid w:val="002D4D9F"/>
    <w:rsid w:val="002D4F14"/>
    <w:rsid w:val="002D57E5"/>
    <w:rsid w:val="002D5AFF"/>
    <w:rsid w:val="002D7775"/>
    <w:rsid w:val="002D7D67"/>
    <w:rsid w:val="002E157C"/>
    <w:rsid w:val="002E15C6"/>
    <w:rsid w:val="002E39D2"/>
    <w:rsid w:val="002E3B9F"/>
    <w:rsid w:val="002E565C"/>
    <w:rsid w:val="002F1AFE"/>
    <w:rsid w:val="002F249A"/>
    <w:rsid w:val="002F34E0"/>
    <w:rsid w:val="002F4074"/>
    <w:rsid w:val="002F4E95"/>
    <w:rsid w:val="00301353"/>
    <w:rsid w:val="003019DD"/>
    <w:rsid w:val="00304BD5"/>
    <w:rsid w:val="00305D8E"/>
    <w:rsid w:val="0030767E"/>
    <w:rsid w:val="00310277"/>
    <w:rsid w:val="003175CC"/>
    <w:rsid w:val="00322E41"/>
    <w:rsid w:val="00323B0A"/>
    <w:rsid w:val="0032495D"/>
    <w:rsid w:val="003261B5"/>
    <w:rsid w:val="003311A3"/>
    <w:rsid w:val="00333ABD"/>
    <w:rsid w:val="00334878"/>
    <w:rsid w:val="00334D29"/>
    <w:rsid w:val="0033511C"/>
    <w:rsid w:val="003403DB"/>
    <w:rsid w:val="00343718"/>
    <w:rsid w:val="00346074"/>
    <w:rsid w:val="003463AC"/>
    <w:rsid w:val="00346D0D"/>
    <w:rsid w:val="00350ACB"/>
    <w:rsid w:val="00351CD0"/>
    <w:rsid w:val="0035256D"/>
    <w:rsid w:val="00354E86"/>
    <w:rsid w:val="00355E81"/>
    <w:rsid w:val="003603C9"/>
    <w:rsid w:val="00371752"/>
    <w:rsid w:val="003725AA"/>
    <w:rsid w:val="00372DFB"/>
    <w:rsid w:val="00374989"/>
    <w:rsid w:val="00374BC5"/>
    <w:rsid w:val="00375D57"/>
    <w:rsid w:val="00377323"/>
    <w:rsid w:val="003824B7"/>
    <w:rsid w:val="00382797"/>
    <w:rsid w:val="00382B97"/>
    <w:rsid w:val="00385189"/>
    <w:rsid w:val="00385F26"/>
    <w:rsid w:val="00390266"/>
    <w:rsid w:val="00390318"/>
    <w:rsid w:val="003917F1"/>
    <w:rsid w:val="0039244C"/>
    <w:rsid w:val="0039543E"/>
    <w:rsid w:val="00395F45"/>
    <w:rsid w:val="003964FB"/>
    <w:rsid w:val="00396511"/>
    <w:rsid w:val="003A23ED"/>
    <w:rsid w:val="003A25D1"/>
    <w:rsid w:val="003A3EC4"/>
    <w:rsid w:val="003A4890"/>
    <w:rsid w:val="003A504D"/>
    <w:rsid w:val="003A6A95"/>
    <w:rsid w:val="003A6AB7"/>
    <w:rsid w:val="003B1131"/>
    <w:rsid w:val="003B1F0E"/>
    <w:rsid w:val="003B29CB"/>
    <w:rsid w:val="003B443E"/>
    <w:rsid w:val="003B44E0"/>
    <w:rsid w:val="003B4DB6"/>
    <w:rsid w:val="003B69C4"/>
    <w:rsid w:val="003B6D80"/>
    <w:rsid w:val="003B7284"/>
    <w:rsid w:val="003C00D5"/>
    <w:rsid w:val="003C16BC"/>
    <w:rsid w:val="003C1736"/>
    <w:rsid w:val="003C24EF"/>
    <w:rsid w:val="003C62A1"/>
    <w:rsid w:val="003C6DBD"/>
    <w:rsid w:val="003C7B62"/>
    <w:rsid w:val="003D0743"/>
    <w:rsid w:val="003D111B"/>
    <w:rsid w:val="003D1B47"/>
    <w:rsid w:val="003D1D5D"/>
    <w:rsid w:val="003D36E1"/>
    <w:rsid w:val="003D3F60"/>
    <w:rsid w:val="003D705E"/>
    <w:rsid w:val="003D7377"/>
    <w:rsid w:val="003D7613"/>
    <w:rsid w:val="003E032C"/>
    <w:rsid w:val="003E0D96"/>
    <w:rsid w:val="003E1B16"/>
    <w:rsid w:val="003E1FDA"/>
    <w:rsid w:val="003E3AAC"/>
    <w:rsid w:val="003E50AB"/>
    <w:rsid w:val="003E7F1F"/>
    <w:rsid w:val="003F0F1F"/>
    <w:rsid w:val="003F1413"/>
    <w:rsid w:val="003F31E6"/>
    <w:rsid w:val="003F36FA"/>
    <w:rsid w:val="003F4E36"/>
    <w:rsid w:val="003F6E44"/>
    <w:rsid w:val="00400F35"/>
    <w:rsid w:val="0040138B"/>
    <w:rsid w:val="00401418"/>
    <w:rsid w:val="00402326"/>
    <w:rsid w:val="00402CF9"/>
    <w:rsid w:val="0040466D"/>
    <w:rsid w:val="0040476E"/>
    <w:rsid w:val="00404F76"/>
    <w:rsid w:val="004100A6"/>
    <w:rsid w:val="00413A01"/>
    <w:rsid w:val="00415298"/>
    <w:rsid w:val="00417AE6"/>
    <w:rsid w:val="00422918"/>
    <w:rsid w:val="004233D1"/>
    <w:rsid w:val="0042341E"/>
    <w:rsid w:val="004239D0"/>
    <w:rsid w:val="00424EB0"/>
    <w:rsid w:val="00425891"/>
    <w:rsid w:val="004260D4"/>
    <w:rsid w:val="00426140"/>
    <w:rsid w:val="0043069E"/>
    <w:rsid w:val="00430A80"/>
    <w:rsid w:val="00431086"/>
    <w:rsid w:val="00432973"/>
    <w:rsid w:val="00435BC9"/>
    <w:rsid w:val="00436235"/>
    <w:rsid w:val="00436C15"/>
    <w:rsid w:val="00437F0B"/>
    <w:rsid w:val="00440FA5"/>
    <w:rsid w:val="00444641"/>
    <w:rsid w:val="0044621F"/>
    <w:rsid w:val="00447EA0"/>
    <w:rsid w:val="0045022C"/>
    <w:rsid w:val="0045337A"/>
    <w:rsid w:val="00454121"/>
    <w:rsid w:val="00454972"/>
    <w:rsid w:val="00454C2E"/>
    <w:rsid w:val="0045578D"/>
    <w:rsid w:val="00455C86"/>
    <w:rsid w:val="004571A6"/>
    <w:rsid w:val="00460C06"/>
    <w:rsid w:val="00460E44"/>
    <w:rsid w:val="00460E50"/>
    <w:rsid w:val="004617BB"/>
    <w:rsid w:val="004639DE"/>
    <w:rsid w:val="00463FD5"/>
    <w:rsid w:val="0046482A"/>
    <w:rsid w:val="00465219"/>
    <w:rsid w:val="0047231A"/>
    <w:rsid w:val="0047258B"/>
    <w:rsid w:val="00473C90"/>
    <w:rsid w:val="0047409F"/>
    <w:rsid w:val="00474C71"/>
    <w:rsid w:val="00476F47"/>
    <w:rsid w:val="004802EB"/>
    <w:rsid w:val="00480C76"/>
    <w:rsid w:val="00481C3D"/>
    <w:rsid w:val="00484E09"/>
    <w:rsid w:val="00484F08"/>
    <w:rsid w:val="004857BE"/>
    <w:rsid w:val="00486009"/>
    <w:rsid w:val="004864D2"/>
    <w:rsid w:val="0048679B"/>
    <w:rsid w:val="00491C4D"/>
    <w:rsid w:val="00492E1A"/>
    <w:rsid w:val="00494453"/>
    <w:rsid w:val="00495479"/>
    <w:rsid w:val="00495607"/>
    <w:rsid w:val="004A0FAE"/>
    <w:rsid w:val="004A2BA9"/>
    <w:rsid w:val="004A39FB"/>
    <w:rsid w:val="004A3AD1"/>
    <w:rsid w:val="004A4779"/>
    <w:rsid w:val="004A5014"/>
    <w:rsid w:val="004A6385"/>
    <w:rsid w:val="004A71EF"/>
    <w:rsid w:val="004A7310"/>
    <w:rsid w:val="004A7A4C"/>
    <w:rsid w:val="004B0013"/>
    <w:rsid w:val="004B0976"/>
    <w:rsid w:val="004B0B54"/>
    <w:rsid w:val="004B1D0E"/>
    <w:rsid w:val="004B2876"/>
    <w:rsid w:val="004B2FC8"/>
    <w:rsid w:val="004B32EB"/>
    <w:rsid w:val="004B52DA"/>
    <w:rsid w:val="004B72E5"/>
    <w:rsid w:val="004B73DE"/>
    <w:rsid w:val="004B7D43"/>
    <w:rsid w:val="004B7DA3"/>
    <w:rsid w:val="004C1870"/>
    <w:rsid w:val="004C2AE7"/>
    <w:rsid w:val="004C57B4"/>
    <w:rsid w:val="004D2133"/>
    <w:rsid w:val="004D380E"/>
    <w:rsid w:val="004D3BBE"/>
    <w:rsid w:val="004D45EE"/>
    <w:rsid w:val="004D4DE4"/>
    <w:rsid w:val="004E09EE"/>
    <w:rsid w:val="004E1896"/>
    <w:rsid w:val="004E3226"/>
    <w:rsid w:val="004E3583"/>
    <w:rsid w:val="004F130E"/>
    <w:rsid w:val="004F1406"/>
    <w:rsid w:val="004F1BE0"/>
    <w:rsid w:val="004F2C31"/>
    <w:rsid w:val="004F39E7"/>
    <w:rsid w:val="004F40BC"/>
    <w:rsid w:val="004F40DD"/>
    <w:rsid w:val="004F6186"/>
    <w:rsid w:val="004F63D5"/>
    <w:rsid w:val="004F6AB7"/>
    <w:rsid w:val="004F762B"/>
    <w:rsid w:val="0050446A"/>
    <w:rsid w:val="0050530A"/>
    <w:rsid w:val="0050686A"/>
    <w:rsid w:val="005070EC"/>
    <w:rsid w:val="005077C8"/>
    <w:rsid w:val="00507F3A"/>
    <w:rsid w:val="005151D9"/>
    <w:rsid w:val="005154DA"/>
    <w:rsid w:val="00517447"/>
    <w:rsid w:val="00522AF4"/>
    <w:rsid w:val="00522DF7"/>
    <w:rsid w:val="005246B1"/>
    <w:rsid w:val="005302E6"/>
    <w:rsid w:val="00530648"/>
    <w:rsid w:val="00531948"/>
    <w:rsid w:val="00531D18"/>
    <w:rsid w:val="0053246A"/>
    <w:rsid w:val="005325D9"/>
    <w:rsid w:val="0054075D"/>
    <w:rsid w:val="00540FC0"/>
    <w:rsid w:val="00541894"/>
    <w:rsid w:val="00543AE0"/>
    <w:rsid w:val="00543EB2"/>
    <w:rsid w:val="005445C1"/>
    <w:rsid w:val="005455C4"/>
    <w:rsid w:val="0055039D"/>
    <w:rsid w:val="0055275B"/>
    <w:rsid w:val="005537FB"/>
    <w:rsid w:val="00553BDE"/>
    <w:rsid w:val="00554D0B"/>
    <w:rsid w:val="00554E5F"/>
    <w:rsid w:val="0055640A"/>
    <w:rsid w:val="005574CF"/>
    <w:rsid w:val="00557F3C"/>
    <w:rsid w:val="00560E18"/>
    <w:rsid w:val="005612CA"/>
    <w:rsid w:val="00561499"/>
    <w:rsid w:val="0056201A"/>
    <w:rsid w:val="00562176"/>
    <w:rsid w:val="00562720"/>
    <w:rsid w:val="00562E4D"/>
    <w:rsid w:val="005631EB"/>
    <w:rsid w:val="00563EF6"/>
    <w:rsid w:val="0056528C"/>
    <w:rsid w:val="00570244"/>
    <w:rsid w:val="00570B19"/>
    <w:rsid w:val="00574248"/>
    <w:rsid w:val="00574D10"/>
    <w:rsid w:val="00577546"/>
    <w:rsid w:val="00577E92"/>
    <w:rsid w:val="00584784"/>
    <w:rsid w:val="005943CF"/>
    <w:rsid w:val="00594502"/>
    <w:rsid w:val="00594F5F"/>
    <w:rsid w:val="00596199"/>
    <w:rsid w:val="00597A19"/>
    <w:rsid w:val="005A25EE"/>
    <w:rsid w:val="005A5CE8"/>
    <w:rsid w:val="005A7812"/>
    <w:rsid w:val="005B0008"/>
    <w:rsid w:val="005B258D"/>
    <w:rsid w:val="005B2A7F"/>
    <w:rsid w:val="005B4A20"/>
    <w:rsid w:val="005B5687"/>
    <w:rsid w:val="005C0B23"/>
    <w:rsid w:val="005C10A1"/>
    <w:rsid w:val="005C28AE"/>
    <w:rsid w:val="005C5799"/>
    <w:rsid w:val="005C5E8E"/>
    <w:rsid w:val="005C735F"/>
    <w:rsid w:val="005C7FB4"/>
    <w:rsid w:val="005D043F"/>
    <w:rsid w:val="005D064F"/>
    <w:rsid w:val="005D0877"/>
    <w:rsid w:val="005E38C3"/>
    <w:rsid w:val="005E4D9A"/>
    <w:rsid w:val="005E511E"/>
    <w:rsid w:val="005E5248"/>
    <w:rsid w:val="005E66E6"/>
    <w:rsid w:val="005E6F38"/>
    <w:rsid w:val="005F04A3"/>
    <w:rsid w:val="005F08E1"/>
    <w:rsid w:val="005F266E"/>
    <w:rsid w:val="005F4974"/>
    <w:rsid w:val="005F4E23"/>
    <w:rsid w:val="005F58C1"/>
    <w:rsid w:val="006010C7"/>
    <w:rsid w:val="00602502"/>
    <w:rsid w:val="00602A50"/>
    <w:rsid w:val="0060369E"/>
    <w:rsid w:val="0060493C"/>
    <w:rsid w:val="0060668A"/>
    <w:rsid w:val="0060782E"/>
    <w:rsid w:val="0061016A"/>
    <w:rsid w:val="00610EA0"/>
    <w:rsid w:val="006116A1"/>
    <w:rsid w:val="006131B3"/>
    <w:rsid w:val="0061325E"/>
    <w:rsid w:val="0061558C"/>
    <w:rsid w:val="006166B6"/>
    <w:rsid w:val="00616B43"/>
    <w:rsid w:val="00617867"/>
    <w:rsid w:val="00617A6B"/>
    <w:rsid w:val="00620649"/>
    <w:rsid w:val="00620C4F"/>
    <w:rsid w:val="0062324D"/>
    <w:rsid w:val="0062570D"/>
    <w:rsid w:val="0063170F"/>
    <w:rsid w:val="00633B72"/>
    <w:rsid w:val="00633D72"/>
    <w:rsid w:val="006350F2"/>
    <w:rsid w:val="00636612"/>
    <w:rsid w:val="006370AB"/>
    <w:rsid w:val="0063721B"/>
    <w:rsid w:val="00640E1C"/>
    <w:rsid w:val="0064225D"/>
    <w:rsid w:val="00642B54"/>
    <w:rsid w:val="00642FAD"/>
    <w:rsid w:val="006438A8"/>
    <w:rsid w:val="00643E75"/>
    <w:rsid w:val="0064583A"/>
    <w:rsid w:val="00647624"/>
    <w:rsid w:val="00650B9B"/>
    <w:rsid w:val="00650C32"/>
    <w:rsid w:val="006513AE"/>
    <w:rsid w:val="006513EA"/>
    <w:rsid w:val="00652731"/>
    <w:rsid w:val="00652A91"/>
    <w:rsid w:val="00653642"/>
    <w:rsid w:val="00654873"/>
    <w:rsid w:val="00661D99"/>
    <w:rsid w:val="00664AFB"/>
    <w:rsid w:val="00664F53"/>
    <w:rsid w:val="00665B2C"/>
    <w:rsid w:val="00665C90"/>
    <w:rsid w:val="00671817"/>
    <w:rsid w:val="00672E8F"/>
    <w:rsid w:val="00673671"/>
    <w:rsid w:val="0067447E"/>
    <w:rsid w:val="00675C55"/>
    <w:rsid w:val="00677685"/>
    <w:rsid w:val="00680DFD"/>
    <w:rsid w:val="0068410A"/>
    <w:rsid w:val="00684CD1"/>
    <w:rsid w:val="0068543E"/>
    <w:rsid w:val="00685CAC"/>
    <w:rsid w:val="00685F53"/>
    <w:rsid w:val="00690709"/>
    <w:rsid w:val="00691791"/>
    <w:rsid w:val="006941FD"/>
    <w:rsid w:val="00694BD0"/>
    <w:rsid w:val="0069575B"/>
    <w:rsid w:val="00696F0B"/>
    <w:rsid w:val="00697567"/>
    <w:rsid w:val="006A0EEF"/>
    <w:rsid w:val="006A1EC7"/>
    <w:rsid w:val="006A46D8"/>
    <w:rsid w:val="006A6DC7"/>
    <w:rsid w:val="006B0894"/>
    <w:rsid w:val="006B2EF5"/>
    <w:rsid w:val="006B36C9"/>
    <w:rsid w:val="006B4984"/>
    <w:rsid w:val="006B5850"/>
    <w:rsid w:val="006B5E5F"/>
    <w:rsid w:val="006B7BED"/>
    <w:rsid w:val="006B7F3D"/>
    <w:rsid w:val="006C01FB"/>
    <w:rsid w:val="006C0630"/>
    <w:rsid w:val="006C0644"/>
    <w:rsid w:val="006C0F27"/>
    <w:rsid w:val="006C41BE"/>
    <w:rsid w:val="006C4F94"/>
    <w:rsid w:val="006C5C51"/>
    <w:rsid w:val="006D1272"/>
    <w:rsid w:val="006D1EC1"/>
    <w:rsid w:val="006D5FEE"/>
    <w:rsid w:val="006E0918"/>
    <w:rsid w:val="006E1B67"/>
    <w:rsid w:val="006E49EE"/>
    <w:rsid w:val="006E4FE3"/>
    <w:rsid w:val="006E5101"/>
    <w:rsid w:val="006E74DF"/>
    <w:rsid w:val="006F0653"/>
    <w:rsid w:val="006F6085"/>
    <w:rsid w:val="006F6A0F"/>
    <w:rsid w:val="006F73F4"/>
    <w:rsid w:val="00701168"/>
    <w:rsid w:val="00701646"/>
    <w:rsid w:val="00701E48"/>
    <w:rsid w:val="00703CBC"/>
    <w:rsid w:val="0070515E"/>
    <w:rsid w:val="0070590D"/>
    <w:rsid w:val="007059FC"/>
    <w:rsid w:val="00705D49"/>
    <w:rsid w:val="007061C8"/>
    <w:rsid w:val="00712550"/>
    <w:rsid w:val="0071295F"/>
    <w:rsid w:val="0071301F"/>
    <w:rsid w:val="0071397F"/>
    <w:rsid w:val="00713C1E"/>
    <w:rsid w:val="00714F63"/>
    <w:rsid w:val="007169D7"/>
    <w:rsid w:val="00716B71"/>
    <w:rsid w:val="007215EA"/>
    <w:rsid w:val="00722D7B"/>
    <w:rsid w:val="00723384"/>
    <w:rsid w:val="00724252"/>
    <w:rsid w:val="007244C6"/>
    <w:rsid w:val="00730AE2"/>
    <w:rsid w:val="00730D8F"/>
    <w:rsid w:val="00733D92"/>
    <w:rsid w:val="00741518"/>
    <w:rsid w:val="007421FE"/>
    <w:rsid w:val="00743826"/>
    <w:rsid w:val="00744FA8"/>
    <w:rsid w:val="00746A96"/>
    <w:rsid w:val="007474C8"/>
    <w:rsid w:val="0075234F"/>
    <w:rsid w:val="00755CF1"/>
    <w:rsid w:val="0075642A"/>
    <w:rsid w:val="007618DF"/>
    <w:rsid w:val="00762348"/>
    <w:rsid w:val="00767100"/>
    <w:rsid w:val="00767215"/>
    <w:rsid w:val="0077467F"/>
    <w:rsid w:val="00775D52"/>
    <w:rsid w:val="00776443"/>
    <w:rsid w:val="007809BE"/>
    <w:rsid w:val="0078198E"/>
    <w:rsid w:val="00782A3F"/>
    <w:rsid w:val="0078333C"/>
    <w:rsid w:val="007842A5"/>
    <w:rsid w:val="00785629"/>
    <w:rsid w:val="007862A6"/>
    <w:rsid w:val="0078713D"/>
    <w:rsid w:val="007871C7"/>
    <w:rsid w:val="00790A91"/>
    <w:rsid w:val="00790F60"/>
    <w:rsid w:val="00791658"/>
    <w:rsid w:val="0079179F"/>
    <w:rsid w:val="0079383D"/>
    <w:rsid w:val="00796629"/>
    <w:rsid w:val="00796CA6"/>
    <w:rsid w:val="00797358"/>
    <w:rsid w:val="0079797D"/>
    <w:rsid w:val="007979FB"/>
    <w:rsid w:val="007A21E2"/>
    <w:rsid w:val="007A5874"/>
    <w:rsid w:val="007A7362"/>
    <w:rsid w:val="007B129B"/>
    <w:rsid w:val="007B12D1"/>
    <w:rsid w:val="007B20B9"/>
    <w:rsid w:val="007B5336"/>
    <w:rsid w:val="007B6CA4"/>
    <w:rsid w:val="007B6D4F"/>
    <w:rsid w:val="007C05EA"/>
    <w:rsid w:val="007C3AB4"/>
    <w:rsid w:val="007C453A"/>
    <w:rsid w:val="007C7666"/>
    <w:rsid w:val="007D066D"/>
    <w:rsid w:val="007D06E1"/>
    <w:rsid w:val="007D33C4"/>
    <w:rsid w:val="007D4C36"/>
    <w:rsid w:val="007D6176"/>
    <w:rsid w:val="007E3957"/>
    <w:rsid w:val="007E45BF"/>
    <w:rsid w:val="007E5BFC"/>
    <w:rsid w:val="007F26A2"/>
    <w:rsid w:val="007F30B0"/>
    <w:rsid w:val="007F318D"/>
    <w:rsid w:val="007F5EC6"/>
    <w:rsid w:val="007F6946"/>
    <w:rsid w:val="007F6C57"/>
    <w:rsid w:val="007F7152"/>
    <w:rsid w:val="00800663"/>
    <w:rsid w:val="008007AF"/>
    <w:rsid w:val="0080155F"/>
    <w:rsid w:val="00802E0A"/>
    <w:rsid w:val="0080330C"/>
    <w:rsid w:val="00803EF2"/>
    <w:rsid w:val="0080643E"/>
    <w:rsid w:val="0081070C"/>
    <w:rsid w:val="0081387D"/>
    <w:rsid w:val="00813EDD"/>
    <w:rsid w:val="00814C86"/>
    <w:rsid w:val="00814FD6"/>
    <w:rsid w:val="0081621F"/>
    <w:rsid w:val="008241DE"/>
    <w:rsid w:val="008336E9"/>
    <w:rsid w:val="00834F9F"/>
    <w:rsid w:val="00835BFE"/>
    <w:rsid w:val="0083693F"/>
    <w:rsid w:val="008369ED"/>
    <w:rsid w:val="00840A65"/>
    <w:rsid w:val="0084190C"/>
    <w:rsid w:val="00841B16"/>
    <w:rsid w:val="00842155"/>
    <w:rsid w:val="00842BEC"/>
    <w:rsid w:val="00843E0D"/>
    <w:rsid w:val="00844309"/>
    <w:rsid w:val="00845EA1"/>
    <w:rsid w:val="00846932"/>
    <w:rsid w:val="00846F8F"/>
    <w:rsid w:val="00847DB4"/>
    <w:rsid w:val="008534BF"/>
    <w:rsid w:val="008551BA"/>
    <w:rsid w:val="00860346"/>
    <w:rsid w:val="008611B3"/>
    <w:rsid w:val="00864D09"/>
    <w:rsid w:val="00865F37"/>
    <w:rsid w:val="00865FED"/>
    <w:rsid w:val="00866010"/>
    <w:rsid w:val="0086692B"/>
    <w:rsid w:val="00867A96"/>
    <w:rsid w:val="0087020F"/>
    <w:rsid w:val="00870F95"/>
    <w:rsid w:val="00871C91"/>
    <w:rsid w:val="00872956"/>
    <w:rsid w:val="0087307C"/>
    <w:rsid w:val="00873BAA"/>
    <w:rsid w:val="0087463A"/>
    <w:rsid w:val="0087590D"/>
    <w:rsid w:val="00875C6D"/>
    <w:rsid w:val="00882B77"/>
    <w:rsid w:val="0088466F"/>
    <w:rsid w:val="00885FA3"/>
    <w:rsid w:val="00886566"/>
    <w:rsid w:val="00887237"/>
    <w:rsid w:val="00890864"/>
    <w:rsid w:val="00890C78"/>
    <w:rsid w:val="00892F13"/>
    <w:rsid w:val="0089309F"/>
    <w:rsid w:val="00896DDE"/>
    <w:rsid w:val="008A1D4C"/>
    <w:rsid w:val="008A2EAF"/>
    <w:rsid w:val="008A57AA"/>
    <w:rsid w:val="008B02DF"/>
    <w:rsid w:val="008B0EBF"/>
    <w:rsid w:val="008B4E33"/>
    <w:rsid w:val="008C1E42"/>
    <w:rsid w:val="008C2670"/>
    <w:rsid w:val="008C27BF"/>
    <w:rsid w:val="008C2AC5"/>
    <w:rsid w:val="008C2D5F"/>
    <w:rsid w:val="008C57BA"/>
    <w:rsid w:val="008C6058"/>
    <w:rsid w:val="008C6667"/>
    <w:rsid w:val="008C6D77"/>
    <w:rsid w:val="008C72E9"/>
    <w:rsid w:val="008D03BF"/>
    <w:rsid w:val="008D0C20"/>
    <w:rsid w:val="008D1F49"/>
    <w:rsid w:val="008D21A0"/>
    <w:rsid w:val="008D27D0"/>
    <w:rsid w:val="008D51FD"/>
    <w:rsid w:val="008D5910"/>
    <w:rsid w:val="008E31E6"/>
    <w:rsid w:val="008E62CE"/>
    <w:rsid w:val="008E65B7"/>
    <w:rsid w:val="008F0CD8"/>
    <w:rsid w:val="008F218C"/>
    <w:rsid w:val="008F21B0"/>
    <w:rsid w:val="008F268C"/>
    <w:rsid w:val="008F2ED2"/>
    <w:rsid w:val="008F6565"/>
    <w:rsid w:val="008F734E"/>
    <w:rsid w:val="008F7B2B"/>
    <w:rsid w:val="00900753"/>
    <w:rsid w:val="009017D4"/>
    <w:rsid w:val="00901AD3"/>
    <w:rsid w:val="00904B6F"/>
    <w:rsid w:val="00904C48"/>
    <w:rsid w:val="0090549E"/>
    <w:rsid w:val="009067AE"/>
    <w:rsid w:val="00907FB8"/>
    <w:rsid w:val="00912B4C"/>
    <w:rsid w:val="00913B16"/>
    <w:rsid w:val="00915F25"/>
    <w:rsid w:val="00916BF9"/>
    <w:rsid w:val="009219FB"/>
    <w:rsid w:val="00921ABB"/>
    <w:rsid w:val="00921D3D"/>
    <w:rsid w:val="009232D2"/>
    <w:rsid w:val="00923E04"/>
    <w:rsid w:val="00930261"/>
    <w:rsid w:val="00930C13"/>
    <w:rsid w:val="00930F06"/>
    <w:rsid w:val="0093133B"/>
    <w:rsid w:val="00931971"/>
    <w:rsid w:val="00932EAE"/>
    <w:rsid w:val="00933472"/>
    <w:rsid w:val="00933817"/>
    <w:rsid w:val="00934081"/>
    <w:rsid w:val="0093573F"/>
    <w:rsid w:val="009364C2"/>
    <w:rsid w:val="00942A3A"/>
    <w:rsid w:val="00942DCE"/>
    <w:rsid w:val="00943943"/>
    <w:rsid w:val="009471AB"/>
    <w:rsid w:val="009533A8"/>
    <w:rsid w:val="00953DD2"/>
    <w:rsid w:val="0095741A"/>
    <w:rsid w:val="00961C63"/>
    <w:rsid w:val="00962E8E"/>
    <w:rsid w:val="00963402"/>
    <w:rsid w:val="00963C0D"/>
    <w:rsid w:val="00964A5B"/>
    <w:rsid w:val="0096607B"/>
    <w:rsid w:val="0096688C"/>
    <w:rsid w:val="00967469"/>
    <w:rsid w:val="00970491"/>
    <w:rsid w:val="009729D7"/>
    <w:rsid w:val="00972D6E"/>
    <w:rsid w:val="00973919"/>
    <w:rsid w:val="00973C3B"/>
    <w:rsid w:val="00975781"/>
    <w:rsid w:val="00976C1D"/>
    <w:rsid w:val="00977026"/>
    <w:rsid w:val="009771CE"/>
    <w:rsid w:val="009800B8"/>
    <w:rsid w:val="009827B3"/>
    <w:rsid w:val="00984139"/>
    <w:rsid w:val="0098447B"/>
    <w:rsid w:val="00984BAC"/>
    <w:rsid w:val="00985425"/>
    <w:rsid w:val="00985AD7"/>
    <w:rsid w:val="0099043E"/>
    <w:rsid w:val="00991425"/>
    <w:rsid w:val="00991DEF"/>
    <w:rsid w:val="00992E52"/>
    <w:rsid w:val="009969C8"/>
    <w:rsid w:val="00997F69"/>
    <w:rsid w:val="009A0EB1"/>
    <w:rsid w:val="009A34C8"/>
    <w:rsid w:val="009A4A3F"/>
    <w:rsid w:val="009A4A80"/>
    <w:rsid w:val="009A5855"/>
    <w:rsid w:val="009A6CE0"/>
    <w:rsid w:val="009A74CC"/>
    <w:rsid w:val="009A7ABD"/>
    <w:rsid w:val="009B12A1"/>
    <w:rsid w:val="009B168D"/>
    <w:rsid w:val="009B23D8"/>
    <w:rsid w:val="009B26FF"/>
    <w:rsid w:val="009B468E"/>
    <w:rsid w:val="009B5659"/>
    <w:rsid w:val="009B61D4"/>
    <w:rsid w:val="009B69C0"/>
    <w:rsid w:val="009B73DA"/>
    <w:rsid w:val="009B7FD4"/>
    <w:rsid w:val="009C0F26"/>
    <w:rsid w:val="009D0CED"/>
    <w:rsid w:val="009D11B4"/>
    <w:rsid w:val="009D31EF"/>
    <w:rsid w:val="009D4B5D"/>
    <w:rsid w:val="009D7EAF"/>
    <w:rsid w:val="009E2939"/>
    <w:rsid w:val="009E351C"/>
    <w:rsid w:val="009E4822"/>
    <w:rsid w:val="009E49A2"/>
    <w:rsid w:val="009F1B1F"/>
    <w:rsid w:val="009F2923"/>
    <w:rsid w:val="009F5574"/>
    <w:rsid w:val="00A01DE0"/>
    <w:rsid w:val="00A01F53"/>
    <w:rsid w:val="00A03C25"/>
    <w:rsid w:val="00A052A5"/>
    <w:rsid w:val="00A07DFB"/>
    <w:rsid w:val="00A11238"/>
    <w:rsid w:val="00A119E7"/>
    <w:rsid w:val="00A14808"/>
    <w:rsid w:val="00A15980"/>
    <w:rsid w:val="00A1644F"/>
    <w:rsid w:val="00A1665A"/>
    <w:rsid w:val="00A213C6"/>
    <w:rsid w:val="00A21FE3"/>
    <w:rsid w:val="00A23FAB"/>
    <w:rsid w:val="00A253F9"/>
    <w:rsid w:val="00A26814"/>
    <w:rsid w:val="00A32519"/>
    <w:rsid w:val="00A33702"/>
    <w:rsid w:val="00A35CBB"/>
    <w:rsid w:val="00A374D0"/>
    <w:rsid w:val="00A41EA7"/>
    <w:rsid w:val="00A425B5"/>
    <w:rsid w:val="00A437EE"/>
    <w:rsid w:val="00A43882"/>
    <w:rsid w:val="00A44E61"/>
    <w:rsid w:val="00A4791E"/>
    <w:rsid w:val="00A51249"/>
    <w:rsid w:val="00A52505"/>
    <w:rsid w:val="00A535D7"/>
    <w:rsid w:val="00A566BA"/>
    <w:rsid w:val="00A56899"/>
    <w:rsid w:val="00A616E3"/>
    <w:rsid w:val="00A61755"/>
    <w:rsid w:val="00A61F87"/>
    <w:rsid w:val="00A62473"/>
    <w:rsid w:val="00A63EE1"/>
    <w:rsid w:val="00A65CC8"/>
    <w:rsid w:val="00A66714"/>
    <w:rsid w:val="00A671C9"/>
    <w:rsid w:val="00A709C2"/>
    <w:rsid w:val="00A729A9"/>
    <w:rsid w:val="00A7490B"/>
    <w:rsid w:val="00A824C9"/>
    <w:rsid w:val="00A82E34"/>
    <w:rsid w:val="00A83FF8"/>
    <w:rsid w:val="00A867CB"/>
    <w:rsid w:val="00A87424"/>
    <w:rsid w:val="00A92359"/>
    <w:rsid w:val="00A93CC1"/>
    <w:rsid w:val="00AA058D"/>
    <w:rsid w:val="00AA0B94"/>
    <w:rsid w:val="00AA246B"/>
    <w:rsid w:val="00AA4E24"/>
    <w:rsid w:val="00AA666B"/>
    <w:rsid w:val="00AA68AA"/>
    <w:rsid w:val="00AA76ED"/>
    <w:rsid w:val="00AB0DDF"/>
    <w:rsid w:val="00AB2FA6"/>
    <w:rsid w:val="00AB5D48"/>
    <w:rsid w:val="00AC31DC"/>
    <w:rsid w:val="00AC3520"/>
    <w:rsid w:val="00AC5A07"/>
    <w:rsid w:val="00AC65AD"/>
    <w:rsid w:val="00AC6D68"/>
    <w:rsid w:val="00AC7098"/>
    <w:rsid w:val="00AC709B"/>
    <w:rsid w:val="00AC7514"/>
    <w:rsid w:val="00AC7C1A"/>
    <w:rsid w:val="00AD1BEE"/>
    <w:rsid w:val="00AD23FD"/>
    <w:rsid w:val="00AD4337"/>
    <w:rsid w:val="00AE06C6"/>
    <w:rsid w:val="00AE2F79"/>
    <w:rsid w:val="00AE3682"/>
    <w:rsid w:val="00AE40D6"/>
    <w:rsid w:val="00AE5886"/>
    <w:rsid w:val="00AE6DCF"/>
    <w:rsid w:val="00AF0A7D"/>
    <w:rsid w:val="00AF1845"/>
    <w:rsid w:val="00AF3600"/>
    <w:rsid w:val="00AF3FDF"/>
    <w:rsid w:val="00AF5A8A"/>
    <w:rsid w:val="00AF64CC"/>
    <w:rsid w:val="00AF6DE2"/>
    <w:rsid w:val="00B006EB"/>
    <w:rsid w:val="00B01E42"/>
    <w:rsid w:val="00B03240"/>
    <w:rsid w:val="00B03C8E"/>
    <w:rsid w:val="00B04083"/>
    <w:rsid w:val="00B06CE3"/>
    <w:rsid w:val="00B07C78"/>
    <w:rsid w:val="00B10603"/>
    <w:rsid w:val="00B11664"/>
    <w:rsid w:val="00B14AB5"/>
    <w:rsid w:val="00B151C0"/>
    <w:rsid w:val="00B17139"/>
    <w:rsid w:val="00B17398"/>
    <w:rsid w:val="00B259ED"/>
    <w:rsid w:val="00B26670"/>
    <w:rsid w:val="00B2B323"/>
    <w:rsid w:val="00B31CA8"/>
    <w:rsid w:val="00B31DA9"/>
    <w:rsid w:val="00B32F6C"/>
    <w:rsid w:val="00B334B6"/>
    <w:rsid w:val="00B35AA7"/>
    <w:rsid w:val="00B370AA"/>
    <w:rsid w:val="00B3763A"/>
    <w:rsid w:val="00B432DE"/>
    <w:rsid w:val="00B450ED"/>
    <w:rsid w:val="00B47750"/>
    <w:rsid w:val="00B510E2"/>
    <w:rsid w:val="00B511A8"/>
    <w:rsid w:val="00B51EFD"/>
    <w:rsid w:val="00B615E2"/>
    <w:rsid w:val="00B65277"/>
    <w:rsid w:val="00B65A26"/>
    <w:rsid w:val="00B6655A"/>
    <w:rsid w:val="00B71D4E"/>
    <w:rsid w:val="00B74B34"/>
    <w:rsid w:val="00B75B28"/>
    <w:rsid w:val="00B76258"/>
    <w:rsid w:val="00B77513"/>
    <w:rsid w:val="00B77706"/>
    <w:rsid w:val="00B8197C"/>
    <w:rsid w:val="00B81AE1"/>
    <w:rsid w:val="00B83C47"/>
    <w:rsid w:val="00B84021"/>
    <w:rsid w:val="00B86BB6"/>
    <w:rsid w:val="00B86F1D"/>
    <w:rsid w:val="00B879A0"/>
    <w:rsid w:val="00B9094B"/>
    <w:rsid w:val="00B90E6B"/>
    <w:rsid w:val="00B91B2C"/>
    <w:rsid w:val="00B92456"/>
    <w:rsid w:val="00B94149"/>
    <w:rsid w:val="00B9618C"/>
    <w:rsid w:val="00B96902"/>
    <w:rsid w:val="00B97A58"/>
    <w:rsid w:val="00B97EF4"/>
    <w:rsid w:val="00BA3985"/>
    <w:rsid w:val="00BA434D"/>
    <w:rsid w:val="00BA448C"/>
    <w:rsid w:val="00BA5029"/>
    <w:rsid w:val="00BA5592"/>
    <w:rsid w:val="00BA591A"/>
    <w:rsid w:val="00BA5DD2"/>
    <w:rsid w:val="00BB034E"/>
    <w:rsid w:val="00BB064B"/>
    <w:rsid w:val="00BB0FE9"/>
    <w:rsid w:val="00BB465B"/>
    <w:rsid w:val="00BB6121"/>
    <w:rsid w:val="00BC313C"/>
    <w:rsid w:val="00BC35BB"/>
    <w:rsid w:val="00BC3B34"/>
    <w:rsid w:val="00BC6183"/>
    <w:rsid w:val="00BC634E"/>
    <w:rsid w:val="00BD048F"/>
    <w:rsid w:val="00BD1102"/>
    <w:rsid w:val="00BD1C66"/>
    <w:rsid w:val="00BD2622"/>
    <w:rsid w:val="00BD4579"/>
    <w:rsid w:val="00BD581E"/>
    <w:rsid w:val="00BD74CA"/>
    <w:rsid w:val="00BE0A92"/>
    <w:rsid w:val="00BE1FA2"/>
    <w:rsid w:val="00BE4E44"/>
    <w:rsid w:val="00BE7A8C"/>
    <w:rsid w:val="00BF0426"/>
    <w:rsid w:val="00BF0EE9"/>
    <w:rsid w:val="00BF15A3"/>
    <w:rsid w:val="00BF2DCB"/>
    <w:rsid w:val="00BF48C3"/>
    <w:rsid w:val="00BF57CD"/>
    <w:rsid w:val="00BF5CB3"/>
    <w:rsid w:val="00C00620"/>
    <w:rsid w:val="00C01014"/>
    <w:rsid w:val="00C013A6"/>
    <w:rsid w:val="00C03909"/>
    <w:rsid w:val="00C1015B"/>
    <w:rsid w:val="00C106D2"/>
    <w:rsid w:val="00C11E7C"/>
    <w:rsid w:val="00C1451D"/>
    <w:rsid w:val="00C16DE5"/>
    <w:rsid w:val="00C17EAF"/>
    <w:rsid w:val="00C17F0A"/>
    <w:rsid w:val="00C2118E"/>
    <w:rsid w:val="00C220DC"/>
    <w:rsid w:val="00C22D44"/>
    <w:rsid w:val="00C245B3"/>
    <w:rsid w:val="00C30E0B"/>
    <w:rsid w:val="00C3380A"/>
    <w:rsid w:val="00C33A49"/>
    <w:rsid w:val="00C34441"/>
    <w:rsid w:val="00C346CA"/>
    <w:rsid w:val="00C40968"/>
    <w:rsid w:val="00C418FC"/>
    <w:rsid w:val="00C45427"/>
    <w:rsid w:val="00C45A0C"/>
    <w:rsid w:val="00C477D5"/>
    <w:rsid w:val="00C50E77"/>
    <w:rsid w:val="00C53416"/>
    <w:rsid w:val="00C559B7"/>
    <w:rsid w:val="00C565BE"/>
    <w:rsid w:val="00C5663D"/>
    <w:rsid w:val="00C60C72"/>
    <w:rsid w:val="00C6148A"/>
    <w:rsid w:val="00C6197D"/>
    <w:rsid w:val="00C63286"/>
    <w:rsid w:val="00C64113"/>
    <w:rsid w:val="00C64E24"/>
    <w:rsid w:val="00C65B53"/>
    <w:rsid w:val="00C662D6"/>
    <w:rsid w:val="00C672FA"/>
    <w:rsid w:val="00C70425"/>
    <w:rsid w:val="00C732E8"/>
    <w:rsid w:val="00C75140"/>
    <w:rsid w:val="00C76649"/>
    <w:rsid w:val="00C771B1"/>
    <w:rsid w:val="00C82049"/>
    <w:rsid w:val="00C843FB"/>
    <w:rsid w:val="00C8508F"/>
    <w:rsid w:val="00C862A6"/>
    <w:rsid w:val="00C879C1"/>
    <w:rsid w:val="00C8C812"/>
    <w:rsid w:val="00C9185A"/>
    <w:rsid w:val="00C92496"/>
    <w:rsid w:val="00C930AE"/>
    <w:rsid w:val="00C93CAF"/>
    <w:rsid w:val="00C95785"/>
    <w:rsid w:val="00C95DA3"/>
    <w:rsid w:val="00C964E4"/>
    <w:rsid w:val="00CA009B"/>
    <w:rsid w:val="00CA271E"/>
    <w:rsid w:val="00CA2EEC"/>
    <w:rsid w:val="00CA335A"/>
    <w:rsid w:val="00CA6084"/>
    <w:rsid w:val="00CA60E5"/>
    <w:rsid w:val="00CB1407"/>
    <w:rsid w:val="00CB3689"/>
    <w:rsid w:val="00CB3FA5"/>
    <w:rsid w:val="00CB6EF1"/>
    <w:rsid w:val="00CB7228"/>
    <w:rsid w:val="00CC1B0F"/>
    <w:rsid w:val="00CC5850"/>
    <w:rsid w:val="00CD0B89"/>
    <w:rsid w:val="00CD4128"/>
    <w:rsid w:val="00CD49EF"/>
    <w:rsid w:val="00CD67F1"/>
    <w:rsid w:val="00CD7126"/>
    <w:rsid w:val="00CD762F"/>
    <w:rsid w:val="00CD7771"/>
    <w:rsid w:val="00CE0EB6"/>
    <w:rsid w:val="00CE18A8"/>
    <w:rsid w:val="00CE2A0D"/>
    <w:rsid w:val="00CE323C"/>
    <w:rsid w:val="00CE6913"/>
    <w:rsid w:val="00CEA08E"/>
    <w:rsid w:val="00CF007E"/>
    <w:rsid w:val="00CF0ADF"/>
    <w:rsid w:val="00CF0B0A"/>
    <w:rsid w:val="00CF27F7"/>
    <w:rsid w:val="00CF404C"/>
    <w:rsid w:val="00CF51BD"/>
    <w:rsid w:val="00CF592C"/>
    <w:rsid w:val="00CF5FF9"/>
    <w:rsid w:val="00CF62E8"/>
    <w:rsid w:val="00CF6A0B"/>
    <w:rsid w:val="00D00AB1"/>
    <w:rsid w:val="00D020B3"/>
    <w:rsid w:val="00D02911"/>
    <w:rsid w:val="00D02913"/>
    <w:rsid w:val="00D03983"/>
    <w:rsid w:val="00D03B46"/>
    <w:rsid w:val="00D03FBF"/>
    <w:rsid w:val="00D06DEB"/>
    <w:rsid w:val="00D070A0"/>
    <w:rsid w:val="00D12503"/>
    <w:rsid w:val="00D13A96"/>
    <w:rsid w:val="00D15508"/>
    <w:rsid w:val="00D15A27"/>
    <w:rsid w:val="00D15F05"/>
    <w:rsid w:val="00D200FF"/>
    <w:rsid w:val="00D20E4E"/>
    <w:rsid w:val="00D21242"/>
    <w:rsid w:val="00D2193B"/>
    <w:rsid w:val="00D237EB"/>
    <w:rsid w:val="00D25176"/>
    <w:rsid w:val="00D26B21"/>
    <w:rsid w:val="00D3063F"/>
    <w:rsid w:val="00D30E94"/>
    <w:rsid w:val="00D330F7"/>
    <w:rsid w:val="00D33A73"/>
    <w:rsid w:val="00D33C38"/>
    <w:rsid w:val="00D345B5"/>
    <w:rsid w:val="00D34C1A"/>
    <w:rsid w:val="00D3529F"/>
    <w:rsid w:val="00D36421"/>
    <w:rsid w:val="00D42AF6"/>
    <w:rsid w:val="00D454AD"/>
    <w:rsid w:val="00D47356"/>
    <w:rsid w:val="00D47ECD"/>
    <w:rsid w:val="00D51384"/>
    <w:rsid w:val="00D524C0"/>
    <w:rsid w:val="00D52932"/>
    <w:rsid w:val="00D535EF"/>
    <w:rsid w:val="00D540F3"/>
    <w:rsid w:val="00D54AA4"/>
    <w:rsid w:val="00D554B7"/>
    <w:rsid w:val="00D5586A"/>
    <w:rsid w:val="00D60D3D"/>
    <w:rsid w:val="00D624EF"/>
    <w:rsid w:val="00D6286D"/>
    <w:rsid w:val="00D639E7"/>
    <w:rsid w:val="00D647BC"/>
    <w:rsid w:val="00D67946"/>
    <w:rsid w:val="00D70617"/>
    <w:rsid w:val="00D728BE"/>
    <w:rsid w:val="00D74CFC"/>
    <w:rsid w:val="00D751CC"/>
    <w:rsid w:val="00D7544D"/>
    <w:rsid w:val="00D7636B"/>
    <w:rsid w:val="00D771C9"/>
    <w:rsid w:val="00D77828"/>
    <w:rsid w:val="00D80096"/>
    <w:rsid w:val="00D811D8"/>
    <w:rsid w:val="00D81649"/>
    <w:rsid w:val="00D81D41"/>
    <w:rsid w:val="00D83144"/>
    <w:rsid w:val="00D83A45"/>
    <w:rsid w:val="00D9009C"/>
    <w:rsid w:val="00D90F1C"/>
    <w:rsid w:val="00D93987"/>
    <w:rsid w:val="00D93E84"/>
    <w:rsid w:val="00D942AE"/>
    <w:rsid w:val="00D95667"/>
    <w:rsid w:val="00D95E8E"/>
    <w:rsid w:val="00D96403"/>
    <w:rsid w:val="00DA241F"/>
    <w:rsid w:val="00DA53DB"/>
    <w:rsid w:val="00DA54F8"/>
    <w:rsid w:val="00DA5E10"/>
    <w:rsid w:val="00DA75F0"/>
    <w:rsid w:val="00DB0423"/>
    <w:rsid w:val="00DB2989"/>
    <w:rsid w:val="00DB2A48"/>
    <w:rsid w:val="00DB403E"/>
    <w:rsid w:val="00DB6EE5"/>
    <w:rsid w:val="00DB7AD1"/>
    <w:rsid w:val="00DC0378"/>
    <w:rsid w:val="00DC2AFC"/>
    <w:rsid w:val="00DC3F8F"/>
    <w:rsid w:val="00DC47DD"/>
    <w:rsid w:val="00DC4D61"/>
    <w:rsid w:val="00DC65E5"/>
    <w:rsid w:val="00DC70F3"/>
    <w:rsid w:val="00DD1FCC"/>
    <w:rsid w:val="00DD2190"/>
    <w:rsid w:val="00DD3052"/>
    <w:rsid w:val="00DD4AF8"/>
    <w:rsid w:val="00DD4C4A"/>
    <w:rsid w:val="00DD5E65"/>
    <w:rsid w:val="00DD6EA4"/>
    <w:rsid w:val="00DD7992"/>
    <w:rsid w:val="00DE00A7"/>
    <w:rsid w:val="00DE2368"/>
    <w:rsid w:val="00DE2CFF"/>
    <w:rsid w:val="00DE3704"/>
    <w:rsid w:val="00DE3B49"/>
    <w:rsid w:val="00DE3C1C"/>
    <w:rsid w:val="00DE558F"/>
    <w:rsid w:val="00DE5F14"/>
    <w:rsid w:val="00DE7D6C"/>
    <w:rsid w:val="00DF1C46"/>
    <w:rsid w:val="00DF2A0E"/>
    <w:rsid w:val="00DF3315"/>
    <w:rsid w:val="00DF33E9"/>
    <w:rsid w:val="00E000EF"/>
    <w:rsid w:val="00E02E25"/>
    <w:rsid w:val="00E079EE"/>
    <w:rsid w:val="00E07A81"/>
    <w:rsid w:val="00E10CBF"/>
    <w:rsid w:val="00E11B63"/>
    <w:rsid w:val="00E127D2"/>
    <w:rsid w:val="00E13F88"/>
    <w:rsid w:val="00E15F76"/>
    <w:rsid w:val="00E20370"/>
    <w:rsid w:val="00E203F5"/>
    <w:rsid w:val="00E21545"/>
    <w:rsid w:val="00E23A75"/>
    <w:rsid w:val="00E2437B"/>
    <w:rsid w:val="00E24BC7"/>
    <w:rsid w:val="00E24DFA"/>
    <w:rsid w:val="00E25409"/>
    <w:rsid w:val="00E2678C"/>
    <w:rsid w:val="00E273B0"/>
    <w:rsid w:val="00E30920"/>
    <w:rsid w:val="00E30949"/>
    <w:rsid w:val="00E30C19"/>
    <w:rsid w:val="00E31FE7"/>
    <w:rsid w:val="00E336D3"/>
    <w:rsid w:val="00E36709"/>
    <w:rsid w:val="00E4013B"/>
    <w:rsid w:val="00E40E7C"/>
    <w:rsid w:val="00E40F95"/>
    <w:rsid w:val="00E413E9"/>
    <w:rsid w:val="00E45384"/>
    <w:rsid w:val="00E45530"/>
    <w:rsid w:val="00E4671D"/>
    <w:rsid w:val="00E47030"/>
    <w:rsid w:val="00E47997"/>
    <w:rsid w:val="00E479A8"/>
    <w:rsid w:val="00E537A1"/>
    <w:rsid w:val="00E5519B"/>
    <w:rsid w:val="00E5686C"/>
    <w:rsid w:val="00E5714B"/>
    <w:rsid w:val="00E602B1"/>
    <w:rsid w:val="00E60354"/>
    <w:rsid w:val="00E6078F"/>
    <w:rsid w:val="00E61A61"/>
    <w:rsid w:val="00E63E78"/>
    <w:rsid w:val="00E65F6D"/>
    <w:rsid w:val="00E71A34"/>
    <w:rsid w:val="00E72C90"/>
    <w:rsid w:val="00E73929"/>
    <w:rsid w:val="00E74ADD"/>
    <w:rsid w:val="00E74D39"/>
    <w:rsid w:val="00E7597A"/>
    <w:rsid w:val="00E766BA"/>
    <w:rsid w:val="00E803C6"/>
    <w:rsid w:val="00E819A9"/>
    <w:rsid w:val="00E81F86"/>
    <w:rsid w:val="00E828A6"/>
    <w:rsid w:val="00E85F36"/>
    <w:rsid w:val="00E86940"/>
    <w:rsid w:val="00E87BD3"/>
    <w:rsid w:val="00E87DEC"/>
    <w:rsid w:val="00E90C11"/>
    <w:rsid w:val="00E92CD3"/>
    <w:rsid w:val="00E94661"/>
    <w:rsid w:val="00E95989"/>
    <w:rsid w:val="00E9634D"/>
    <w:rsid w:val="00EA0988"/>
    <w:rsid w:val="00EA180B"/>
    <w:rsid w:val="00EA3848"/>
    <w:rsid w:val="00EA3E46"/>
    <w:rsid w:val="00EA5115"/>
    <w:rsid w:val="00EA674E"/>
    <w:rsid w:val="00EB00BD"/>
    <w:rsid w:val="00EB4585"/>
    <w:rsid w:val="00EB5AD0"/>
    <w:rsid w:val="00EB6367"/>
    <w:rsid w:val="00EB6794"/>
    <w:rsid w:val="00EC0E0A"/>
    <w:rsid w:val="00EC11D9"/>
    <w:rsid w:val="00EC332C"/>
    <w:rsid w:val="00EC4429"/>
    <w:rsid w:val="00EC5A4E"/>
    <w:rsid w:val="00EC6034"/>
    <w:rsid w:val="00EC6D2B"/>
    <w:rsid w:val="00ED4D75"/>
    <w:rsid w:val="00ED6CC7"/>
    <w:rsid w:val="00ED7114"/>
    <w:rsid w:val="00ED7EBC"/>
    <w:rsid w:val="00EE266D"/>
    <w:rsid w:val="00EF216E"/>
    <w:rsid w:val="00EF30E3"/>
    <w:rsid w:val="00EF3BF6"/>
    <w:rsid w:val="00EF3C3E"/>
    <w:rsid w:val="00EF4E21"/>
    <w:rsid w:val="00EF60A2"/>
    <w:rsid w:val="00EF6767"/>
    <w:rsid w:val="00EF6A00"/>
    <w:rsid w:val="00F0330F"/>
    <w:rsid w:val="00F059A5"/>
    <w:rsid w:val="00F06315"/>
    <w:rsid w:val="00F11567"/>
    <w:rsid w:val="00F125B0"/>
    <w:rsid w:val="00F204CE"/>
    <w:rsid w:val="00F20606"/>
    <w:rsid w:val="00F23A9D"/>
    <w:rsid w:val="00F25A03"/>
    <w:rsid w:val="00F31005"/>
    <w:rsid w:val="00F319B4"/>
    <w:rsid w:val="00F31FFA"/>
    <w:rsid w:val="00F3277C"/>
    <w:rsid w:val="00F35E70"/>
    <w:rsid w:val="00F413A2"/>
    <w:rsid w:val="00F4353E"/>
    <w:rsid w:val="00F43795"/>
    <w:rsid w:val="00F4492F"/>
    <w:rsid w:val="00F44CA6"/>
    <w:rsid w:val="00F4598B"/>
    <w:rsid w:val="00F45F3E"/>
    <w:rsid w:val="00F53155"/>
    <w:rsid w:val="00F54694"/>
    <w:rsid w:val="00F574B1"/>
    <w:rsid w:val="00F60484"/>
    <w:rsid w:val="00F619DB"/>
    <w:rsid w:val="00F6346D"/>
    <w:rsid w:val="00F6452B"/>
    <w:rsid w:val="00F65153"/>
    <w:rsid w:val="00F65851"/>
    <w:rsid w:val="00F65BF0"/>
    <w:rsid w:val="00F679FF"/>
    <w:rsid w:val="00F7139F"/>
    <w:rsid w:val="00F716A9"/>
    <w:rsid w:val="00F7223C"/>
    <w:rsid w:val="00F724F2"/>
    <w:rsid w:val="00F72B2F"/>
    <w:rsid w:val="00F745D9"/>
    <w:rsid w:val="00F753AA"/>
    <w:rsid w:val="00F77DF8"/>
    <w:rsid w:val="00F81700"/>
    <w:rsid w:val="00F830CB"/>
    <w:rsid w:val="00F84943"/>
    <w:rsid w:val="00F8519E"/>
    <w:rsid w:val="00F858D0"/>
    <w:rsid w:val="00F86740"/>
    <w:rsid w:val="00F926C6"/>
    <w:rsid w:val="00F92D65"/>
    <w:rsid w:val="00F92F52"/>
    <w:rsid w:val="00F94805"/>
    <w:rsid w:val="00F96E70"/>
    <w:rsid w:val="00F97FA4"/>
    <w:rsid w:val="00FA119D"/>
    <w:rsid w:val="00FA12C8"/>
    <w:rsid w:val="00FA4879"/>
    <w:rsid w:val="00FA4DAB"/>
    <w:rsid w:val="00FA5940"/>
    <w:rsid w:val="00FA5DA6"/>
    <w:rsid w:val="00FA6A67"/>
    <w:rsid w:val="00FA7FDF"/>
    <w:rsid w:val="00FB0BEB"/>
    <w:rsid w:val="00FB1326"/>
    <w:rsid w:val="00FB1613"/>
    <w:rsid w:val="00FB351D"/>
    <w:rsid w:val="00FB4515"/>
    <w:rsid w:val="00FB456D"/>
    <w:rsid w:val="00FB4EFC"/>
    <w:rsid w:val="00FB74BC"/>
    <w:rsid w:val="00FC0EE4"/>
    <w:rsid w:val="00FC1EC4"/>
    <w:rsid w:val="00FC2034"/>
    <w:rsid w:val="00FC2123"/>
    <w:rsid w:val="00FC2F2F"/>
    <w:rsid w:val="00FC412F"/>
    <w:rsid w:val="00FC4CF3"/>
    <w:rsid w:val="00FC5024"/>
    <w:rsid w:val="00FC5152"/>
    <w:rsid w:val="00FC538C"/>
    <w:rsid w:val="00FC63FE"/>
    <w:rsid w:val="00FD097B"/>
    <w:rsid w:val="00FD0A8B"/>
    <w:rsid w:val="00FD1281"/>
    <w:rsid w:val="00FD21F6"/>
    <w:rsid w:val="00FD30B5"/>
    <w:rsid w:val="00FD372D"/>
    <w:rsid w:val="00FD4F5B"/>
    <w:rsid w:val="00FD70AC"/>
    <w:rsid w:val="00FD7899"/>
    <w:rsid w:val="00FD78C3"/>
    <w:rsid w:val="00FE2A30"/>
    <w:rsid w:val="00FE2EA0"/>
    <w:rsid w:val="00FE363C"/>
    <w:rsid w:val="00FE76B5"/>
    <w:rsid w:val="00FE7A14"/>
    <w:rsid w:val="00FF0430"/>
    <w:rsid w:val="00FF24DD"/>
    <w:rsid w:val="00FF2608"/>
    <w:rsid w:val="00FF26B0"/>
    <w:rsid w:val="00FF6094"/>
    <w:rsid w:val="00FF726A"/>
    <w:rsid w:val="016B19B1"/>
    <w:rsid w:val="019289F2"/>
    <w:rsid w:val="023D7113"/>
    <w:rsid w:val="02BBE960"/>
    <w:rsid w:val="02E209E1"/>
    <w:rsid w:val="0348E9E3"/>
    <w:rsid w:val="03D448C4"/>
    <w:rsid w:val="0433D25B"/>
    <w:rsid w:val="043427BA"/>
    <w:rsid w:val="045EE4E1"/>
    <w:rsid w:val="0540C5D2"/>
    <w:rsid w:val="05506936"/>
    <w:rsid w:val="05A8125F"/>
    <w:rsid w:val="05C69B3C"/>
    <w:rsid w:val="05EA38AC"/>
    <w:rsid w:val="060C9200"/>
    <w:rsid w:val="06159FCD"/>
    <w:rsid w:val="061D89D2"/>
    <w:rsid w:val="06C0C17A"/>
    <w:rsid w:val="06CC04E2"/>
    <w:rsid w:val="06E3FE96"/>
    <w:rsid w:val="074494DB"/>
    <w:rsid w:val="0767077B"/>
    <w:rsid w:val="07A332FC"/>
    <w:rsid w:val="080B29C9"/>
    <w:rsid w:val="082A139C"/>
    <w:rsid w:val="08336FE2"/>
    <w:rsid w:val="086B4763"/>
    <w:rsid w:val="08CDE299"/>
    <w:rsid w:val="091B52BA"/>
    <w:rsid w:val="0968B531"/>
    <w:rsid w:val="097F045F"/>
    <w:rsid w:val="0A659FC8"/>
    <w:rsid w:val="0A718BCF"/>
    <w:rsid w:val="0B0C5F82"/>
    <w:rsid w:val="0B2B4DDD"/>
    <w:rsid w:val="0B4C194D"/>
    <w:rsid w:val="0B88A4E5"/>
    <w:rsid w:val="0C41782F"/>
    <w:rsid w:val="0C5DD942"/>
    <w:rsid w:val="0C5E3DE7"/>
    <w:rsid w:val="0C7BC59C"/>
    <w:rsid w:val="0CA16200"/>
    <w:rsid w:val="0CEE8CB7"/>
    <w:rsid w:val="0D349099"/>
    <w:rsid w:val="0DACA741"/>
    <w:rsid w:val="0DBCD4B6"/>
    <w:rsid w:val="0E0DE9FB"/>
    <w:rsid w:val="0E3780E7"/>
    <w:rsid w:val="0EFB1FE5"/>
    <w:rsid w:val="0F28B487"/>
    <w:rsid w:val="0F2FD88D"/>
    <w:rsid w:val="0F4615FD"/>
    <w:rsid w:val="0F9F2599"/>
    <w:rsid w:val="107BC632"/>
    <w:rsid w:val="10964644"/>
    <w:rsid w:val="10AA7F0C"/>
    <w:rsid w:val="10F74E84"/>
    <w:rsid w:val="110A3BCB"/>
    <w:rsid w:val="11174D56"/>
    <w:rsid w:val="1149C048"/>
    <w:rsid w:val="118BB4B8"/>
    <w:rsid w:val="11DA1EDB"/>
    <w:rsid w:val="11DECEF0"/>
    <w:rsid w:val="12C42620"/>
    <w:rsid w:val="13559AD0"/>
    <w:rsid w:val="14131E90"/>
    <w:rsid w:val="141A9305"/>
    <w:rsid w:val="1461A14C"/>
    <w:rsid w:val="1490B627"/>
    <w:rsid w:val="14A8C5D9"/>
    <w:rsid w:val="152C2B24"/>
    <w:rsid w:val="15872C3B"/>
    <w:rsid w:val="165EFCEA"/>
    <w:rsid w:val="16F48605"/>
    <w:rsid w:val="17942908"/>
    <w:rsid w:val="1828509A"/>
    <w:rsid w:val="191FBFD0"/>
    <w:rsid w:val="19CB4541"/>
    <w:rsid w:val="1A29A669"/>
    <w:rsid w:val="1AAA3A4C"/>
    <w:rsid w:val="1AAACD3E"/>
    <w:rsid w:val="1B10CBCD"/>
    <w:rsid w:val="1B10F955"/>
    <w:rsid w:val="1B1E9D48"/>
    <w:rsid w:val="1B65685D"/>
    <w:rsid w:val="1BC045B4"/>
    <w:rsid w:val="1C41D769"/>
    <w:rsid w:val="1C8A4F56"/>
    <w:rsid w:val="1CE446C9"/>
    <w:rsid w:val="1D9D06B8"/>
    <w:rsid w:val="1E04E02D"/>
    <w:rsid w:val="1E477CEA"/>
    <w:rsid w:val="1E4AF4F6"/>
    <w:rsid w:val="1E751416"/>
    <w:rsid w:val="1E88CF4B"/>
    <w:rsid w:val="1E8C0233"/>
    <w:rsid w:val="1E90F624"/>
    <w:rsid w:val="1EAC1494"/>
    <w:rsid w:val="1F466783"/>
    <w:rsid w:val="1F4C74A6"/>
    <w:rsid w:val="1F5D48AA"/>
    <w:rsid w:val="1F7E9074"/>
    <w:rsid w:val="2027A2FB"/>
    <w:rsid w:val="20823A96"/>
    <w:rsid w:val="2112A539"/>
    <w:rsid w:val="21EE3206"/>
    <w:rsid w:val="21FAF4ED"/>
    <w:rsid w:val="221BAF35"/>
    <w:rsid w:val="2246A7A9"/>
    <w:rsid w:val="2263730D"/>
    <w:rsid w:val="2267FF3D"/>
    <w:rsid w:val="22926974"/>
    <w:rsid w:val="22C828E2"/>
    <w:rsid w:val="22CCCA7F"/>
    <w:rsid w:val="236B3D51"/>
    <w:rsid w:val="237B9885"/>
    <w:rsid w:val="238CBBCC"/>
    <w:rsid w:val="2390A0C2"/>
    <w:rsid w:val="23A46C11"/>
    <w:rsid w:val="247C8467"/>
    <w:rsid w:val="24ABF33B"/>
    <w:rsid w:val="257D2A2E"/>
    <w:rsid w:val="25CE77E4"/>
    <w:rsid w:val="25E512F7"/>
    <w:rsid w:val="25F9CC1B"/>
    <w:rsid w:val="2616EBFF"/>
    <w:rsid w:val="2673E92F"/>
    <w:rsid w:val="26A846ED"/>
    <w:rsid w:val="278F9439"/>
    <w:rsid w:val="27F71246"/>
    <w:rsid w:val="29245BD7"/>
    <w:rsid w:val="2947D535"/>
    <w:rsid w:val="29E86AD8"/>
    <w:rsid w:val="2B565B1E"/>
    <w:rsid w:val="2B71F943"/>
    <w:rsid w:val="2B9BC339"/>
    <w:rsid w:val="2BEABC75"/>
    <w:rsid w:val="2BEB29A8"/>
    <w:rsid w:val="2BF2D131"/>
    <w:rsid w:val="2C420E9B"/>
    <w:rsid w:val="2C6FD17E"/>
    <w:rsid w:val="2CC67DAF"/>
    <w:rsid w:val="2D151789"/>
    <w:rsid w:val="2E0B7C46"/>
    <w:rsid w:val="2F592482"/>
    <w:rsid w:val="2F909A64"/>
    <w:rsid w:val="2FD233B9"/>
    <w:rsid w:val="3019675B"/>
    <w:rsid w:val="30223C82"/>
    <w:rsid w:val="309147FB"/>
    <w:rsid w:val="30B89384"/>
    <w:rsid w:val="30DFB72B"/>
    <w:rsid w:val="31B8D16A"/>
    <w:rsid w:val="31BFF379"/>
    <w:rsid w:val="31C3FAB8"/>
    <w:rsid w:val="3242F3CF"/>
    <w:rsid w:val="3328AFEA"/>
    <w:rsid w:val="33E215A4"/>
    <w:rsid w:val="33F75079"/>
    <w:rsid w:val="340D5493"/>
    <w:rsid w:val="34868331"/>
    <w:rsid w:val="354DFFD9"/>
    <w:rsid w:val="35DBC1BA"/>
    <w:rsid w:val="3663C6C4"/>
    <w:rsid w:val="36AB4546"/>
    <w:rsid w:val="36AC31B1"/>
    <w:rsid w:val="36B281D9"/>
    <w:rsid w:val="377B39AA"/>
    <w:rsid w:val="377B87BC"/>
    <w:rsid w:val="37A500FE"/>
    <w:rsid w:val="37A6F878"/>
    <w:rsid w:val="3835D328"/>
    <w:rsid w:val="38449819"/>
    <w:rsid w:val="3847FA95"/>
    <w:rsid w:val="389C0F02"/>
    <w:rsid w:val="38B3ED22"/>
    <w:rsid w:val="3A0B5D3D"/>
    <w:rsid w:val="3A2066D7"/>
    <w:rsid w:val="3A4F0981"/>
    <w:rsid w:val="3A69D56B"/>
    <w:rsid w:val="3AEBA272"/>
    <w:rsid w:val="3B391B66"/>
    <w:rsid w:val="3BA6087B"/>
    <w:rsid w:val="3BA78D68"/>
    <w:rsid w:val="3BC363AC"/>
    <w:rsid w:val="3BF455F1"/>
    <w:rsid w:val="3BFD8B97"/>
    <w:rsid w:val="3C3CB8B5"/>
    <w:rsid w:val="3C746EF5"/>
    <w:rsid w:val="3CC797D6"/>
    <w:rsid w:val="3CCE975D"/>
    <w:rsid w:val="3D1CDCF5"/>
    <w:rsid w:val="3D25F242"/>
    <w:rsid w:val="3D40D71C"/>
    <w:rsid w:val="3D622308"/>
    <w:rsid w:val="3DA9691D"/>
    <w:rsid w:val="3E151E87"/>
    <w:rsid w:val="3E1639C1"/>
    <w:rsid w:val="3E1C3CC2"/>
    <w:rsid w:val="3E2A4D48"/>
    <w:rsid w:val="3E55AA67"/>
    <w:rsid w:val="3E87467A"/>
    <w:rsid w:val="3ECBD749"/>
    <w:rsid w:val="3F411D92"/>
    <w:rsid w:val="3F821A15"/>
    <w:rsid w:val="40D6634E"/>
    <w:rsid w:val="41519D02"/>
    <w:rsid w:val="41898ADF"/>
    <w:rsid w:val="4192BACB"/>
    <w:rsid w:val="41ABD9C6"/>
    <w:rsid w:val="41AD9CCA"/>
    <w:rsid w:val="420FC8AA"/>
    <w:rsid w:val="424C1E10"/>
    <w:rsid w:val="42C71284"/>
    <w:rsid w:val="432D218B"/>
    <w:rsid w:val="43951D91"/>
    <w:rsid w:val="43A9D58C"/>
    <w:rsid w:val="4461E377"/>
    <w:rsid w:val="4462C0C0"/>
    <w:rsid w:val="446ABA6A"/>
    <w:rsid w:val="449C1704"/>
    <w:rsid w:val="44D43A6D"/>
    <w:rsid w:val="45188860"/>
    <w:rsid w:val="4550C0CD"/>
    <w:rsid w:val="4556D03E"/>
    <w:rsid w:val="4593BF5F"/>
    <w:rsid w:val="45FBEC68"/>
    <w:rsid w:val="46214A2E"/>
    <w:rsid w:val="4725F221"/>
    <w:rsid w:val="47351547"/>
    <w:rsid w:val="47A9CE64"/>
    <w:rsid w:val="47AE1F81"/>
    <w:rsid w:val="47C27FCF"/>
    <w:rsid w:val="47CFB146"/>
    <w:rsid w:val="47D25FDB"/>
    <w:rsid w:val="489BA515"/>
    <w:rsid w:val="49175E5E"/>
    <w:rsid w:val="49B03FF4"/>
    <w:rsid w:val="4A063C23"/>
    <w:rsid w:val="4A40ADD8"/>
    <w:rsid w:val="4AD54EBC"/>
    <w:rsid w:val="4AEA23BF"/>
    <w:rsid w:val="4AF618ED"/>
    <w:rsid w:val="4B09F31A"/>
    <w:rsid w:val="4B54195E"/>
    <w:rsid w:val="4BD55101"/>
    <w:rsid w:val="4C1563CB"/>
    <w:rsid w:val="4C627D6A"/>
    <w:rsid w:val="4C97F3FB"/>
    <w:rsid w:val="4D0978AB"/>
    <w:rsid w:val="4D3EA6E9"/>
    <w:rsid w:val="4D6161F0"/>
    <w:rsid w:val="4D7C8DD6"/>
    <w:rsid w:val="4DD7B7FD"/>
    <w:rsid w:val="4E0F880E"/>
    <w:rsid w:val="4E37B5EA"/>
    <w:rsid w:val="4E542D66"/>
    <w:rsid w:val="4E85B531"/>
    <w:rsid w:val="4E956D96"/>
    <w:rsid w:val="4EB6CBE9"/>
    <w:rsid w:val="4F6DB181"/>
    <w:rsid w:val="4FC8E191"/>
    <w:rsid w:val="50F14AD5"/>
    <w:rsid w:val="51886454"/>
    <w:rsid w:val="519D9A28"/>
    <w:rsid w:val="52527BFE"/>
    <w:rsid w:val="526696F2"/>
    <w:rsid w:val="52BA3890"/>
    <w:rsid w:val="52BBB477"/>
    <w:rsid w:val="52C1598E"/>
    <w:rsid w:val="52EF5544"/>
    <w:rsid w:val="53556B55"/>
    <w:rsid w:val="53B06898"/>
    <w:rsid w:val="53BFF010"/>
    <w:rsid w:val="53CD25CD"/>
    <w:rsid w:val="5467DC64"/>
    <w:rsid w:val="549FCCD3"/>
    <w:rsid w:val="54ADEFEB"/>
    <w:rsid w:val="54EBFF6B"/>
    <w:rsid w:val="5502C169"/>
    <w:rsid w:val="5507BD2F"/>
    <w:rsid w:val="5518972E"/>
    <w:rsid w:val="55499FA2"/>
    <w:rsid w:val="56386895"/>
    <w:rsid w:val="58374338"/>
    <w:rsid w:val="586F86BF"/>
    <w:rsid w:val="5883FAE5"/>
    <w:rsid w:val="591E891F"/>
    <w:rsid w:val="5923DADC"/>
    <w:rsid w:val="594880EE"/>
    <w:rsid w:val="596C17EA"/>
    <w:rsid w:val="596E7368"/>
    <w:rsid w:val="597F6B86"/>
    <w:rsid w:val="5A31A61C"/>
    <w:rsid w:val="5AD02256"/>
    <w:rsid w:val="5B010165"/>
    <w:rsid w:val="5B1210FE"/>
    <w:rsid w:val="5B6F02AC"/>
    <w:rsid w:val="5B9171F1"/>
    <w:rsid w:val="5B98A901"/>
    <w:rsid w:val="5BF26B88"/>
    <w:rsid w:val="5C0A9037"/>
    <w:rsid w:val="5C3A2592"/>
    <w:rsid w:val="5C8C8D56"/>
    <w:rsid w:val="5C9100F4"/>
    <w:rsid w:val="5C971913"/>
    <w:rsid w:val="5CB20CF4"/>
    <w:rsid w:val="5CDB1820"/>
    <w:rsid w:val="5CDC1EA1"/>
    <w:rsid w:val="5D73445A"/>
    <w:rsid w:val="5D7D80E0"/>
    <w:rsid w:val="5DCC84A5"/>
    <w:rsid w:val="5E21B299"/>
    <w:rsid w:val="5E9E11BE"/>
    <w:rsid w:val="5EBA277A"/>
    <w:rsid w:val="5F42EE41"/>
    <w:rsid w:val="5F62B5E4"/>
    <w:rsid w:val="6005ADDF"/>
    <w:rsid w:val="602F77E2"/>
    <w:rsid w:val="6046D2ED"/>
    <w:rsid w:val="6046DF84"/>
    <w:rsid w:val="6066D49D"/>
    <w:rsid w:val="60E60C92"/>
    <w:rsid w:val="60FC7E5F"/>
    <w:rsid w:val="6108AB8A"/>
    <w:rsid w:val="61146AD1"/>
    <w:rsid w:val="6285B96B"/>
    <w:rsid w:val="628C3016"/>
    <w:rsid w:val="6390FBF4"/>
    <w:rsid w:val="63B7E3B2"/>
    <w:rsid w:val="6452593A"/>
    <w:rsid w:val="6453D47F"/>
    <w:rsid w:val="64688252"/>
    <w:rsid w:val="64862E2F"/>
    <w:rsid w:val="65326DB1"/>
    <w:rsid w:val="660D474E"/>
    <w:rsid w:val="667E44B7"/>
    <w:rsid w:val="66906BD9"/>
    <w:rsid w:val="679B5B7C"/>
    <w:rsid w:val="67A2CEC9"/>
    <w:rsid w:val="67C83500"/>
    <w:rsid w:val="67F79A6A"/>
    <w:rsid w:val="68092289"/>
    <w:rsid w:val="684DC287"/>
    <w:rsid w:val="685511A7"/>
    <w:rsid w:val="685ED7BD"/>
    <w:rsid w:val="6883431C"/>
    <w:rsid w:val="68E116C2"/>
    <w:rsid w:val="6984731E"/>
    <w:rsid w:val="69C1E719"/>
    <w:rsid w:val="69E73D3C"/>
    <w:rsid w:val="6A34DF21"/>
    <w:rsid w:val="6A4F1B97"/>
    <w:rsid w:val="6B466B27"/>
    <w:rsid w:val="6B5D5C20"/>
    <w:rsid w:val="6CE500EB"/>
    <w:rsid w:val="6D09D84A"/>
    <w:rsid w:val="6D74E4C1"/>
    <w:rsid w:val="6DAB8BA8"/>
    <w:rsid w:val="6DD04982"/>
    <w:rsid w:val="6DDF3040"/>
    <w:rsid w:val="6DE336D6"/>
    <w:rsid w:val="6E243BF9"/>
    <w:rsid w:val="6E7657F5"/>
    <w:rsid w:val="6E875FF3"/>
    <w:rsid w:val="6EA89FBD"/>
    <w:rsid w:val="6F0FD9A6"/>
    <w:rsid w:val="6F44ACE3"/>
    <w:rsid w:val="6F7AF3B5"/>
    <w:rsid w:val="6F951C8B"/>
    <w:rsid w:val="6FDC9F1B"/>
    <w:rsid w:val="7002389A"/>
    <w:rsid w:val="700E9061"/>
    <w:rsid w:val="7057163D"/>
    <w:rsid w:val="706C8B56"/>
    <w:rsid w:val="707997EB"/>
    <w:rsid w:val="70E267D4"/>
    <w:rsid w:val="7125F22F"/>
    <w:rsid w:val="7216AC82"/>
    <w:rsid w:val="7258645B"/>
    <w:rsid w:val="7312917C"/>
    <w:rsid w:val="734505CE"/>
    <w:rsid w:val="73C2940B"/>
    <w:rsid w:val="73D49182"/>
    <w:rsid w:val="74518C87"/>
    <w:rsid w:val="7477C15E"/>
    <w:rsid w:val="749886EB"/>
    <w:rsid w:val="749B57D6"/>
    <w:rsid w:val="75513596"/>
    <w:rsid w:val="7575D1F8"/>
    <w:rsid w:val="75AFA777"/>
    <w:rsid w:val="763DB9C1"/>
    <w:rsid w:val="76909DD1"/>
    <w:rsid w:val="769755A3"/>
    <w:rsid w:val="76AD579A"/>
    <w:rsid w:val="76CB14AE"/>
    <w:rsid w:val="77288C8A"/>
    <w:rsid w:val="7752A9A1"/>
    <w:rsid w:val="77794C89"/>
    <w:rsid w:val="78B4C577"/>
    <w:rsid w:val="78D8B718"/>
    <w:rsid w:val="7974A1D4"/>
    <w:rsid w:val="79A4ADEF"/>
    <w:rsid w:val="79B9526C"/>
    <w:rsid w:val="79B9C5C0"/>
    <w:rsid w:val="79BEE45B"/>
    <w:rsid w:val="79D6B301"/>
    <w:rsid w:val="7A03124D"/>
    <w:rsid w:val="7ABC713B"/>
    <w:rsid w:val="7AE23BCA"/>
    <w:rsid w:val="7AEE48FB"/>
    <w:rsid w:val="7B115030"/>
    <w:rsid w:val="7B841DDC"/>
    <w:rsid w:val="7B8CFC52"/>
    <w:rsid w:val="7BD4456A"/>
    <w:rsid w:val="7BE74E89"/>
    <w:rsid w:val="7C05F265"/>
    <w:rsid w:val="7C3E67D8"/>
    <w:rsid w:val="7CA3B4AC"/>
    <w:rsid w:val="7CEFC13F"/>
    <w:rsid w:val="7CFEE66E"/>
    <w:rsid w:val="7D08A87B"/>
    <w:rsid w:val="7D1612DA"/>
    <w:rsid w:val="7D45CECC"/>
    <w:rsid w:val="7DC314DB"/>
    <w:rsid w:val="7DCC296D"/>
    <w:rsid w:val="7E5ACD96"/>
    <w:rsid w:val="7EF3D589"/>
    <w:rsid w:val="7EF8B600"/>
    <w:rsid w:val="7F548A2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A5776"/>
  <w15:chartTrackingRefBased/>
  <w15:docId w15:val="{4D884854-75D0-4A4A-B20F-AF074B3D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323B0A"/>
    <w:pPr>
      <w:tabs>
        <w:tab w:val="right" w:leader="dot" w:pos="8828"/>
      </w:tabs>
    </w:pPr>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styleId="TtuloTDC">
    <w:name w:val="TOC Heading"/>
    <w:basedOn w:val="Ttulo1"/>
    <w:next w:val="Normal"/>
    <w:uiPriority w:val="39"/>
    <w:semiHidden/>
    <w:unhideWhenUsed/>
    <w:qFormat/>
    <w:rsid w:val="00BF0EE9"/>
    <w:pPr>
      <w:keepNext/>
      <w:keepLines/>
      <w:spacing w:before="480" w:beforeAutospacing="0" w:after="0" w:afterAutospacing="0" w:line="276" w:lineRule="auto"/>
      <w:outlineLvl w:val="9"/>
    </w:pPr>
    <w:rPr>
      <w:rFonts w:ascii="Cambria" w:hAnsi="Cambria"/>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07898777">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17009771">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297030818">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440340684">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0570436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82597101">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25134746">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199784511">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18442066">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7800268">
      <w:bodyDiv w:val="1"/>
      <w:marLeft w:val="0"/>
      <w:marRight w:val="0"/>
      <w:marTop w:val="0"/>
      <w:marBottom w:val="0"/>
      <w:divBdr>
        <w:top w:val="none" w:sz="0" w:space="0" w:color="auto"/>
        <w:left w:val="none" w:sz="0" w:space="0" w:color="auto"/>
        <w:bottom w:val="none" w:sz="0" w:space="0" w:color="auto"/>
        <w:right w:val="none" w:sz="0" w:space="0" w:color="auto"/>
      </w:divBdr>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87141414">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843999">
      <w:bodyDiv w:val="1"/>
      <w:marLeft w:val="0"/>
      <w:marRight w:val="0"/>
      <w:marTop w:val="0"/>
      <w:marBottom w:val="0"/>
      <w:divBdr>
        <w:top w:val="none" w:sz="0" w:space="0" w:color="auto"/>
        <w:left w:val="none" w:sz="0" w:space="0" w:color="auto"/>
        <w:bottom w:val="none" w:sz="0" w:space="0" w:color="auto"/>
        <w:right w:val="none" w:sz="0" w:space="0" w:color="auto"/>
      </w:divBdr>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5A7BEF4225D5747A436FCCED2EF686F" ma:contentTypeVersion="10" ma:contentTypeDescription="Crear nuevo documento." ma:contentTypeScope="" ma:versionID="cba8675215e70bef6792bc366c32c3ff">
  <xsd:schema xmlns:xsd="http://www.w3.org/2001/XMLSchema" xmlns:xs="http://www.w3.org/2001/XMLSchema" xmlns:p="http://schemas.microsoft.com/office/2006/metadata/properties" xmlns:ns3="493e968f-7e68-418f-842f-e6cee2cdc500" targetNamespace="http://schemas.microsoft.com/office/2006/metadata/properties" ma:root="true" ma:fieldsID="c5fa852916d8e82b8c6042f4c36ffc7f" ns3:_="">
    <xsd:import namespace="493e968f-7e68-418f-842f-e6cee2cdc500"/>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3e968f-7e68-418f-842f-e6cee2cdc500"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493e968f-7e68-418f-842f-e6cee2cdc500" xsi:nil="true"/>
  </documentManagement>
</p:properties>
</file>

<file path=customXml/itemProps1.xml><?xml version="1.0" encoding="utf-8"?>
<ds:datastoreItem xmlns:ds="http://schemas.openxmlformats.org/officeDocument/2006/customXml" ds:itemID="{C4F651F5-0D84-4541-8CAB-3C5D60CDF988}">
  <ds:schemaRefs>
    <ds:schemaRef ds:uri="http://schemas.microsoft.com/sharepoint/v3/contenttype/forms"/>
  </ds:schemaRefs>
</ds:datastoreItem>
</file>

<file path=customXml/itemProps2.xml><?xml version="1.0" encoding="utf-8"?>
<ds:datastoreItem xmlns:ds="http://schemas.openxmlformats.org/officeDocument/2006/customXml" ds:itemID="{82290558-4905-48B8-BD12-F8C57CCD31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3e968f-7e68-418f-842f-e6cee2cdc5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D1034F-A17C-4A55-B85E-5FA4BBDB3650}">
  <ds:schemaRefs>
    <ds:schemaRef ds:uri="http://schemas.openxmlformats.org/officeDocument/2006/bibliography"/>
  </ds:schemaRefs>
</ds:datastoreItem>
</file>

<file path=customXml/itemProps4.xml><?xml version="1.0" encoding="utf-8"?>
<ds:datastoreItem xmlns:ds="http://schemas.openxmlformats.org/officeDocument/2006/customXml" ds:itemID="{D8081616-DF4A-4515-A083-C08B73BAAF47}">
  <ds:schemaRefs>
    <ds:schemaRef ds:uri="http://schemas.microsoft.com/office/2006/metadata/properties"/>
    <ds:schemaRef ds:uri="http://schemas.microsoft.com/office/infopath/2007/PartnerControls"/>
    <ds:schemaRef ds:uri="493e968f-7e68-418f-842f-e6cee2cdc500"/>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16</Pages>
  <Words>3296</Words>
  <Characters>18129</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VILLAFUERTE MOLINA ROY MARCELL</cp:lastModifiedBy>
  <cp:revision>10</cp:revision>
  <cp:lastPrinted>2012-10-28T16:39:00Z</cp:lastPrinted>
  <dcterms:created xsi:type="dcterms:W3CDTF">2025-06-13T00:24:00Z</dcterms:created>
  <dcterms:modified xsi:type="dcterms:W3CDTF">2025-06-20T00:27:00Z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0x010100B5A7BEF4225D5747A436FCCED2EF686F</vt:lpwstr>
  </property>
</Properties>
</file>